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69FFC" w14:textId="77777777" w:rsidR="00AA4697" w:rsidRDefault="00AA4697">
      <w:pPr>
        <w:rPr>
          <w:rFonts w:ascii="Arial Unicode MS" w:eastAsia="楷体_GB2312" w:hAnsi="Arial Unicode MS"/>
        </w:rPr>
      </w:pPr>
      <w:bookmarkStart w:id="0" w:name="_Toc210209115"/>
      <w:bookmarkStart w:id="1" w:name="_Toc54499468"/>
    </w:p>
    <w:p w14:paraId="16B44C3C" w14:textId="77777777" w:rsidR="00AA4697" w:rsidRDefault="00AA4697">
      <w:pPr>
        <w:widowControl/>
        <w:ind w:leftChars="50" w:left="105" w:firstLineChars="50" w:firstLine="160"/>
        <w:jc w:val="left"/>
        <w:rPr>
          <w:rFonts w:ascii="News Gothic MT" w:eastAsia="华文细黑" w:hAnsi="News Gothic MT"/>
          <w:sz w:val="32"/>
          <w:szCs w:val="32"/>
        </w:rPr>
      </w:pPr>
    </w:p>
    <w:p w14:paraId="1DDD4A6E" w14:textId="77777777" w:rsidR="00AA4697" w:rsidRDefault="008B1A73">
      <w:pPr>
        <w:widowControl/>
        <w:ind w:leftChars="50" w:left="105" w:firstLineChars="50" w:firstLine="141"/>
        <w:jc w:val="left"/>
        <w:rPr>
          <w:rFonts w:ascii="Arial Black" w:hAnsi="Arial Black"/>
        </w:rPr>
      </w:pPr>
      <w:r>
        <w:rPr>
          <w:rFonts w:ascii="Arial Black" w:eastAsia="楷体_GB2312" w:hAnsi="Arial Black" w:hint="eastAsia"/>
          <w:b/>
          <w:sz w:val="28"/>
        </w:rPr>
        <w:t xml:space="preserve">                              </w:t>
      </w:r>
    </w:p>
    <w:p w14:paraId="4D7D0D04" w14:textId="77777777" w:rsidR="00AA4697" w:rsidRDefault="0075000A">
      <w:pPr>
        <w:spacing w:beforeLines="1400" w:before="4368" w:line="360" w:lineRule="auto"/>
        <w:jc w:val="center"/>
        <w:rPr>
          <w:rFonts w:ascii="黑体" w:eastAsia="黑体" w:hAnsi="Arial"/>
          <w:b/>
          <w:bCs/>
          <w:sz w:val="72"/>
          <w:szCs w:val="52"/>
        </w:rPr>
      </w:pPr>
      <w:r>
        <w:rPr>
          <w:rFonts w:ascii="黑体" w:eastAsia="黑体" w:hAnsi="Arial" w:hint="eastAsia"/>
          <w:b/>
          <w:bCs/>
          <w:sz w:val="72"/>
          <w:szCs w:val="52"/>
        </w:rPr>
        <w:t>中国</w:t>
      </w:r>
      <w:r w:rsidR="00D36C3E">
        <w:rPr>
          <w:rFonts w:ascii="黑体" w:eastAsia="黑体" w:hAnsi="Arial" w:hint="eastAsia"/>
          <w:b/>
          <w:bCs/>
          <w:sz w:val="72"/>
          <w:szCs w:val="52"/>
        </w:rPr>
        <w:t>移动</w:t>
      </w:r>
      <w:r>
        <w:rPr>
          <w:rFonts w:ascii="黑体" w:eastAsia="黑体" w:hAnsi="Arial" w:hint="eastAsia"/>
          <w:b/>
          <w:bCs/>
          <w:sz w:val="72"/>
          <w:szCs w:val="52"/>
        </w:rPr>
        <w:t>四川公司</w:t>
      </w:r>
      <w:r w:rsidR="0021210F">
        <w:rPr>
          <w:rFonts w:ascii="黑体" w:eastAsia="黑体" w:hAnsi="Arial" w:hint="eastAsia"/>
          <w:b/>
          <w:bCs/>
          <w:sz w:val="72"/>
          <w:szCs w:val="52"/>
        </w:rPr>
        <w:t xml:space="preserve"> </w:t>
      </w:r>
      <w:r w:rsidR="0021210F">
        <w:rPr>
          <w:rFonts w:ascii="黑体" w:eastAsia="黑体" w:hAnsi="Arial"/>
          <w:b/>
          <w:bCs/>
          <w:sz w:val="72"/>
          <w:szCs w:val="52"/>
        </w:rPr>
        <w:t xml:space="preserve">       </w:t>
      </w:r>
      <w:r w:rsidR="00D36C3E">
        <w:rPr>
          <w:rFonts w:ascii="黑体" w:eastAsia="黑体" w:hAnsi="Arial" w:hint="eastAsia"/>
          <w:b/>
          <w:bCs/>
          <w:sz w:val="72"/>
          <w:szCs w:val="52"/>
        </w:rPr>
        <w:t>语义识别</w:t>
      </w:r>
      <w:r w:rsidR="0021210F">
        <w:rPr>
          <w:rFonts w:ascii="黑体" w:eastAsia="黑体" w:hAnsi="Arial" w:hint="eastAsia"/>
          <w:b/>
          <w:bCs/>
          <w:sz w:val="72"/>
          <w:szCs w:val="52"/>
        </w:rPr>
        <w:t>模块</w:t>
      </w:r>
    </w:p>
    <w:p w14:paraId="51692EFD" w14:textId="77777777" w:rsidR="00AA4697" w:rsidRDefault="008B1A73">
      <w:pPr>
        <w:spacing w:line="360" w:lineRule="auto"/>
        <w:jc w:val="center"/>
        <w:rPr>
          <w:rFonts w:ascii="Arial" w:eastAsia="楷体_GB2312" w:hAnsi="Arial"/>
          <w:b/>
          <w:sz w:val="20"/>
        </w:rPr>
      </w:pPr>
      <w:r>
        <w:rPr>
          <w:rFonts w:ascii="宋体" w:hAnsi="宋体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297AE7" wp14:editId="0C5C9E61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5799455" cy="98425"/>
                <wp:effectExtent l="29845" t="9525" r="28575" b="349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8425"/>
                          <a:chOff x="1770" y="5130"/>
                          <a:chExt cx="8340" cy="12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-1.7pt;margin-top:10.5pt;height:7.75pt;width:456.65pt;z-index:251658240;mso-width-relative:page;mso-height-relative:page;" coordorigin="1770,5130" coordsize="8340,120" o:gfxdata="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ifJUbZAAAACAEAAA8AAAAAAAAAAQAgAAAAIgAAAGRycy9kb3du&#10;cmV2LnhtbFBLAQIUABQAAAAIAIdO4kDW5YCRNwIAAGMGAAAOAAAAAAAAAAEAIAAAACgBAABkcnMv&#10;ZTJvRG9jLnhtbFBLBQYAAAAABgAGAFkBAADRBQAAAAA=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6VzAnb8AAADa&#10;AAAADwAAAGRycy9kb3ducmV2LnhtbEWPQWvCQBSE74X+h+UJXkQ32lJ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cwJ2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B3C8643" w14:textId="4477E7A7" w:rsidR="00AA4697" w:rsidRDefault="00076B71">
      <w:pPr>
        <w:spacing w:line="360" w:lineRule="auto"/>
        <w:jc w:val="center"/>
        <w:rPr>
          <w:rFonts w:ascii="Arial" w:eastAsia="楷体_GB2312" w:hAnsi="Arial"/>
          <w:b/>
          <w:sz w:val="52"/>
        </w:rPr>
      </w:pPr>
      <w:r>
        <w:rPr>
          <w:rFonts w:ascii="Arial" w:eastAsia="楷体_GB2312" w:hAnsi="Arial" w:hint="eastAsia"/>
          <w:b/>
          <w:sz w:val="52"/>
        </w:rPr>
        <w:t>功能</w:t>
      </w:r>
      <w:r w:rsidR="008B1A73">
        <w:rPr>
          <w:rFonts w:ascii="Arial" w:eastAsia="楷体_GB2312" w:hAnsi="Arial" w:hint="eastAsia"/>
          <w:b/>
          <w:sz w:val="52"/>
        </w:rPr>
        <w:t>需求说明书</w:t>
      </w:r>
    </w:p>
    <w:p w14:paraId="6BF796D2" w14:textId="77777777" w:rsidR="00AA4697" w:rsidRDefault="00AA4697">
      <w:pPr>
        <w:rPr>
          <w:rFonts w:eastAsia="楷体_GB2312"/>
          <w:sz w:val="20"/>
        </w:rPr>
      </w:pPr>
    </w:p>
    <w:p w14:paraId="1461F85E" w14:textId="77777777" w:rsidR="00AA4697" w:rsidRDefault="00AA4697">
      <w:pPr>
        <w:jc w:val="center"/>
        <w:rPr>
          <w:rFonts w:eastAsia="楷体_GB2312"/>
          <w:sz w:val="20"/>
        </w:rPr>
      </w:pPr>
    </w:p>
    <w:p w14:paraId="0D81EE37" w14:textId="77777777" w:rsidR="00AA4697" w:rsidRDefault="00AA4697">
      <w:pPr>
        <w:jc w:val="center"/>
        <w:rPr>
          <w:rFonts w:eastAsia="楷体_GB2312"/>
          <w:sz w:val="20"/>
        </w:rPr>
      </w:pPr>
    </w:p>
    <w:p w14:paraId="4C9C7312" w14:textId="77777777" w:rsidR="00AA4697" w:rsidRDefault="00AA4697">
      <w:pPr>
        <w:jc w:val="center"/>
        <w:rPr>
          <w:rFonts w:eastAsia="楷体_GB2312"/>
          <w:sz w:val="20"/>
        </w:rPr>
      </w:pPr>
    </w:p>
    <w:p w14:paraId="28F75122" w14:textId="77777777" w:rsidR="00AA4697" w:rsidRDefault="00AA4697">
      <w:pPr>
        <w:jc w:val="center"/>
        <w:rPr>
          <w:rFonts w:eastAsia="楷体_GB2312"/>
          <w:sz w:val="20"/>
        </w:rPr>
      </w:pPr>
    </w:p>
    <w:tbl>
      <w:tblPr>
        <w:tblW w:w="896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4214"/>
        <w:gridCol w:w="1462"/>
        <w:gridCol w:w="1870"/>
      </w:tblGrid>
      <w:tr w:rsidR="00AA4697" w14:paraId="3C818A9D" w14:textId="77777777">
        <w:tc>
          <w:tcPr>
            <w:tcW w:w="1422" w:type="dxa"/>
          </w:tcPr>
          <w:p w14:paraId="32F045CB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写</w:t>
            </w:r>
          </w:p>
        </w:tc>
        <w:tc>
          <w:tcPr>
            <w:tcW w:w="4214" w:type="dxa"/>
          </w:tcPr>
          <w:p w14:paraId="46B23850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62" w:type="dxa"/>
          </w:tcPr>
          <w:p w14:paraId="3E273E6A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编写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870" w:type="dxa"/>
          </w:tcPr>
          <w:p w14:paraId="02922AD3" w14:textId="2C0B747E" w:rsidR="00AA4697" w:rsidRDefault="0055459F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2</w:t>
            </w:r>
            <w:r>
              <w:rPr>
                <w:rFonts w:eastAsia="楷体_GB2312"/>
                <w:sz w:val="20"/>
              </w:rPr>
              <w:t>019</w:t>
            </w:r>
            <w:r>
              <w:rPr>
                <w:rFonts w:eastAsia="楷体_GB2312" w:hint="eastAsia"/>
                <w:sz w:val="20"/>
              </w:rPr>
              <w:t>-</w:t>
            </w:r>
            <w:r>
              <w:rPr>
                <w:rFonts w:eastAsia="楷体_GB2312"/>
                <w:sz w:val="20"/>
              </w:rPr>
              <w:t>01</w:t>
            </w:r>
            <w:r>
              <w:rPr>
                <w:rFonts w:eastAsia="楷体_GB2312" w:hint="eastAsia"/>
                <w:sz w:val="20"/>
              </w:rPr>
              <w:t>-</w:t>
            </w:r>
            <w:r>
              <w:rPr>
                <w:rFonts w:eastAsia="楷体_GB2312"/>
                <w:sz w:val="20"/>
              </w:rPr>
              <w:t>1</w:t>
            </w:r>
            <w:r w:rsidR="001C6E30">
              <w:rPr>
                <w:rFonts w:eastAsia="楷体_GB2312"/>
                <w:sz w:val="20"/>
              </w:rPr>
              <w:t>7</w:t>
            </w:r>
          </w:p>
        </w:tc>
      </w:tr>
      <w:tr w:rsidR="00AA4697" w14:paraId="235150B0" w14:textId="77777777">
        <w:tc>
          <w:tcPr>
            <w:tcW w:w="1422" w:type="dxa"/>
          </w:tcPr>
          <w:p w14:paraId="50AF7816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核</w:t>
            </w:r>
          </w:p>
        </w:tc>
        <w:tc>
          <w:tcPr>
            <w:tcW w:w="4214" w:type="dxa"/>
          </w:tcPr>
          <w:p w14:paraId="769EC6AB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462" w:type="dxa"/>
          </w:tcPr>
          <w:p w14:paraId="443896CA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审核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1870" w:type="dxa"/>
          </w:tcPr>
          <w:p w14:paraId="49FDA936" w14:textId="77777777" w:rsidR="00AA4697" w:rsidRDefault="00AA4697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AA4697" w14:paraId="52CA3446" w14:textId="77777777">
        <w:trPr>
          <w:cantSplit/>
        </w:trPr>
        <w:tc>
          <w:tcPr>
            <w:tcW w:w="1422" w:type="dxa"/>
          </w:tcPr>
          <w:p w14:paraId="01914223" w14:textId="77777777" w:rsidR="00AA4697" w:rsidRDefault="008B1A73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文档版本</w:t>
            </w:r>
          </w:p>
        </w:tc>
        <w:tc>
          <w:tcPr>
            <w:tcW w:w="7546" w:type="dxa"/>
            <w:gridSpan w:val="3"/>
          </w:tcPr>
          <w:p w14:paraId="3CA2F628" w14:textId="77777777" w:rsidR="00AA4697" w:rsidRDefault="00012FB9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/>
                <w:sz w:val="20"/>
              </w:rPr>
              <w:t>V0.1</w:t>
            </w:r>
          </w:p>
        </w:tc>
      </w:tr>
    </w:tbl>
    <w:p w14:paraId="32443B45" w14:textId="77777777" w:rsidR="00AA4697" w:rsidRDefault="00AA4697">
      <w:pPr>
        <w:widowControl/>
        <w:spacing w:before="240"/>
        <w:jc w:val="center"/>
        <w:rPr>
          <w:b/>
        </w:rPr>
      </w:pPr>
    </w:p>
    <w:p w14:paraId="7EA297BC" w14:textId="77777777" w:rsidR="00AA4697" w:rsidRDefault="00AA4697">
      <w:pPr>
        <w:jc w:val="center"/>
      </w:pPr>
    </w:p>
    <w:p w14:paraId="3EA4070D" w14:textId="77777777" w:rsidR="00AA4697" w:rsidRDefault="00AA4697">
      <w:pPr>
        <w:jc w:val="center"/>
      </w:pPr>
    </w:p>
    <w:p w14:paraId="35AF4C06" w14:textId="77777777" w:rsidR="00AA4697" w:rsidRDefault="00AA4697">
      <w:pPr>
        <w:jc w:val="center"/>
      </w:pPr>
    </w:p>
    <w:p w14:paraId="210454E7" w14:textId="77777777" w:rsidR="00AA4697" w:rsidRDefault="00AA4697">
      <w:pPr>
        <w:jc w:val="center"/>
      </w:pPr>
    </w:p>
    <w:p w14:paraId="3E39E9C6" w14:textId="77777777" w:rsidR="00AA4697" w:rsidRDefault="00AA4697">
      <w:pPr>
        <w:jc w:val="center"/>
      </w:pPr>
    </w:p>
    <w:p w14:paraId="4ECA3230" w14:textId="77777777" w:rsidR="00AA4697" w:rsidRDefault="00AA4697">
      <w:pPr>
        <w:jc w:val="center"/>
      </w:pPr>
    </w:p>
    <w:p w14:paraId="3DF42C6F" w14:textId="77777777" w:rsidR="00AA4697" w:rsidRDefault="00AA4697">
      <w:pPr>
        <w:jc w:val="center"/>
      </w:pPr>
    </w:p>
    <w:p w14:paraId="5B5985B9" w14:textId="77777777" w:rsidR="00AA4697" w:rsidRDefault="00AA4697">
      <w:pPr>
        <w:jc w:val="center"/>
      </w:pPr>
    </w:p>
    <w:p w14:paraId="146BFD86" w14:textId="77777777" w:rsidR="00AA4697" w:rsidRDefault="00AA4697">
      <w:pPr>
        <w:jc w:val="center"/>
        <w:rPr>
          <w:rFonts w:eastAsia="楷体_GB2312"/>
        </w:rPr>
        <w:sectPr w:rsidR="00AA4697">
          <w:headerReference w:type="default" r:id="rId9"/>
          <w:footerReference w:type="even" r:id="rId10"/>
          <w:pgSz w:w="11907" w:h="16840"/>
          <w:pgMar w:top="1701" w:right="1134" w:bottom="1134" w:left="1134" w:header="851" w:footer="992" w:gutter="567"/>
          <w:pgBorders w:display="firstPage"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pgBorders>
          <w:cols w:space="425"/>
          <w:docGrid w:type="lines" w:linePitch="312"/>
        </w:sectPr>
      </w:pPr>
    </w:p>
    <w:p w14:paraId="0DE9C610" w14:textId="77777777" w:rsidR="00AA4697" w:rsidRDefault="008B1A7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文档修订记录</w:t>
      </w:r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220"/>
        <w:gridCol w:w="1077"/>
        <w:gridCol w:w="977"/>
        <w:gridCol w:w="1333"/>
      </w:tblGrid>
      <w:tr w:rsidR="0055459F" w14:paraId="6341AA22" w14:textId="77777777" w:rsidTr="0055459F">
        <w:trPr>
          <w:cantSplit/>
          <w:trHeight w:val="262"/>
          <w:jc w:val="center"/>
        </w:trPr>
        <w:tc>
          <w:tcPr>
            <w:tcW w:w="900" w:type="dxa"/>
            <w:vAlign w:val="center"/>
          </w:tcPr>
          <w:p w14:paraId="5C60191F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4220" w:type="dxa"/>
            <w:vAlign w:val="center"/>
          </w:tcPr>
          <w:p w14:paraId="6DB094C6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77" w:type="dxa"/>
            <w:vAlign w:val="center"/>
          </w:tcPr>
          <w:p w14:paraId="2A4859F4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977" w:type="dxa"/>
            <w:vAlign w:val="center"/>
          </w:tcPr>
          <w:p w14:paraId="34AFC061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1333" w:type="dxa"/>
            <w:vAlign w:val="center"/>
          </w:tcPr>
          <w:p w14:paraId="557421CD" w14:textId="77777777" w:rsidR="0055459F" w:rsidRDefault="00554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55459F" w14:paraId="75429E39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6928D36F" w14:textId="77777777" w:rsidR="0055459F" w:rsidRDefault="0055459F" w:rsidP="0055459F">
            <w:pPr>
              <w:jc w:val="center"/>
            </w:pPr>
            <w:r>
              <w:t>V0.1</w:t>
            </w:r>
          </w:p>
        </w:tc>
        <w:tc>
          <w:tcPr>
            <w:tcW w:w="4220" w:type="dxa"/>
            <w:vAlign w:val="center"/>
          </w:tcPr>
          <w:p w14:paraId="5E44378B" w14:textId="179248C9" w:rsidR="0055459F" w:rsidRDefault="0055459F" w:rsidP="00012FB9">
            <w:r>
              <w:t>初稿</w:t>
            </w:r>
            <w:r>
              <w:rPr>
                <w:rFonts w:hint="eastAsia"/>
              </w:rPr>
              <w:t>，</w:t>
            </w:r>
            <w:r>
              <w:t>根据</w:t>
            </w:r>
            <w:r w:rsidR="00A64EC9">
              <w:rPr>
                <w:rFonts w:hint="eastAsia"/>
              </w:rPr>
              <w:t>本周</w:t>
            </w:r>
            <w:r>
              <w:t>与</w:t>
            </w:r>
            <w:r w:rsidR="00D44E92">
              <w:rPr>
                <w:rFonts w:hint="eastAsia"/>
              </w:rPr>
              <w:t>移动</w:t>
            </w:r>
            <w:proofErr w:type="gramStart"/>
            <w:r w:rsidR="00D44E92">
              <w:rPr>
                <w:rFonts w:hint="eastAsia"/>
              </w:rPr>
              <w:t>网优中心</w:t>
            </w:r>
            <w:proofErr w:type="gramEnd"/>
            <w:r>
              <w:t>李丹老师</w:t>
            </w:r>
            <w:r w:rsidR="00012FB9">
              <w:rPr>
                <w:rFonts w:hint="eastAsia"/>
              </w:rPr>
              <w:t>沟通会议</w:t>
            </w:r>
          </w:p>
        </w:tc>
        <w:tc>
          <w:tcPr>
            <w:tcW w:w="1077" w:type="dxa"/>
            <w:vAlign w:val="center"/>
          </w:tcPr>
          <w:p w14:paraId="7A13B0C0" w14:textId="77777777" w:rsidR="0055459F" w:rsidRDefault="0055459F">
            <w:pPr>
              <w:jc w:val="center"/>
            </w:pPr>
            <w:proofErr w:type="gramStart"/>
            <w:r>
              <w:t>钟闻威</w:t>
            </w:r>
            <w:proofErr w:type="gramEnd"/>
          </w:p>
        </w:tc>
        <w:tc>
          <w:tcPr>
            <w:tcW w:w="977" w:type="dxa"/>
            <w:vAlign w:val="center"/>
          </w:tcPr>
          <w:p w14:paraId="6070AD1C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5DADF2A5" w14:textId="61FF1146" w:rsidR="0055459F" w:rsidRDefault="005545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</w:t>
            </w:r>
            <w:r w:rsidR="00A64EC9">
              <w:t>7</w:t>
            </w:r>
          </w:p>
        </w:tc>
      </w:tr>
      <w:tr w:rsidR="0055459F" w14:paraId="1325AB07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17BCDB55" w14:textId="77777777" w:rsidR="0055459F" w:rsidRDefault="0055459F">
            <w:pPr>
              <w:jc w:val="center"/>
            </w:pPr>
          </w:p>
        </w:tc>
        <w:tc>
          <w:tcPr>
            <w:tcW w:w="4220" w:type="dxa"/>
            <w:vAlign w:val="center"/>
          </w:tcPr>
          <w:p w14:paraId="433711A3" w14:textId="77777777" w:rsidR="0055459F" w:rsidRDefault="0055459F"/>
        </w:tc>
        <w:tc>
          <w:tcPr>
            <w:tcW w:w="1077" w:type="dxa"/>
            <w:vAlign w:val="center"/>
          </w:tcPr>
          <w:p w14:paraId="32AC782D" w14:textId="77777777" w:rsidR="0055459F" w:rsidRDefault="0055459F">
            <w:pPr>
              <w:jc w:val="center"/>
            </w:pPr>
          </w:p>
        </w:tc>
        <w:tc>
          <w:tcPr>
            <w:tcW w:w="977" w:type="dxa"/>
            <w:vAlign w:val="center"/>
          </w:tcPr>
          <w:p w14:paraId="1D8B27A6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7E7CC1D9" w14:textId="77777777" w:rsidR="0055459F" w:rsidRDefault="0055459F">
            <w:pPr>
              <w:jc w:val="center"/>
            </w:pPr>
          </w:p>
        </w:tc>
      </w:tr>
      <w:tr w:rsidR="0055459F" w14:paraId="72F48090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271EF580" w14:textId="77777777" w:rsidR="0055459F" w:rsidRDefault="0055459F">
            <w:pPr>
              <w:jc w:val="center"/>
            </w:pPr>
          </w:p>
        </w:tc>
        <w:tc>
          <w:tcPr>
            <w:tcW w:w="4220" w:type="dxa"/>
            <w:vAlign w:val="center"/>
          </w:tcPr>
          <w:p w14:paraId="69BCEDB0" w14:textId="77777777" w:rsidR="0055459F" w:rsidRDefault="0055459F"/>
        </w:tc>
        <w:tc>
          <w:tcPr>
            <w:tcW w:w="1077" w:type="dxa"/>
            <w:vAlign w:val="center"/>
          </w:tcPr>
          <w:p w14:paraId="0FF77000" w14:textId="77777777" w:rsidR="0055459F" w:rsidRDefault="0055459F">
            <w:pPr>
              <w:jc w:val="center"/>
            </w:pPr>
          </w:p>
        </w:tc>
        <w:tc>
          <w:tcPr>
            <w:tcW w:w="977" w:type="dxa"/>
            <w:vAlign w:val="center"/>
          </w:tcPr>
          <w:p w14:paraId="22907B88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1BDFC77B" w14:textId="77777777" w:rsidR="0055459F" w:rsidRDefault="0055459F">
            <w:pPr>
              <w:jc w:val="center"/>
            </w:pPr>
          </w:p>
        </w:tc>
      </w:tr>
      <w:tr w:rsidR="0055459F" w14:paraId="6D4F409F" w14:textId="77777777" w:rsidTr="0055459F">
        <w:trPr>
          <w:cantSplit/>
          <w:trHeight w:val="489"/>
          <w:jc w:val="center"/>
        </w:trPr>
        <w:tc>
          <w:tcPr>
            <w:tcW w:w="900" w:type="dxa"/>
            <w:vAlign w:val="center"/>
          </w:tcPr>
          <w:p w14:paraId="28F50E13" w14:textId="77777777" w:rsidR="0055459F" w:rsidRDefault="0055459F">
            <w:pPr>
              <w:jc w:val="center"/>
            </w:pPr>
          </w:p>
        </w:tc>
        <w:tc>
          <w:tcPr>
            <w:tcW w:w="4220" w:type="dxa"/>
            <w:vAlign w:val="center"/>
          </w:tcPr>
          <w:p w14:paraId="5C29A8D2" w14:textId="77777777" w:rsidR="0055459F" w:rsidRDefault="0055459F"/>
        </w:tc>
        <w:tc>
          <w:tcPr>
            <w:tcW w:w="1077" w:type="dxa"/>
            <w:vAlign w:val="center"/>
          </w:tcPr>
          <w:p w14:paraId="453E69CA" w14:textId="77777777" w:rsidR="0055459F" w:rsidRDefault="0055459F">
            <w:pPr>
              <w:jc w:val="center"/>
            </w:pPr>
          </w:p>
        </w:tc>
        <w:tc>
          <w:tcPr>
            <w:tcW w:w="977" w:type="dxa"/>
            <w:vAlign w:val="center"/>
          </w:tcPr>
          <w:p w14:paraId="066D3AA3" w14:textId="77777777" w:rsidR="0055459F" w:rsidRDefault="0055459F">
            <w:pPr>
              <w:jc w:val="center"/>
            </w:pPr>
          </w:p>
        </w:tc>
        <w:tc>
          <w:tcPr>
            <w:tcW w:w="1333" w:type="dxa"/>
            <w:vAlign w:val="center"/>
          </w:tcPr>
          <w:p w14:paraId="276F20EF" w14:textId="77777777" w:rsidR="0055459F" w:rsidRDefault="0055459F">
            <w:pPr>
              <w:jc w:val="center"/>
            </w:pPr>
          </w:p>
        </w:tc>
      </w:tr>
    </w:tbl>
    <w:p w14:paraId="146EFEC3" w14:textId="77777777" w:rsidR="00AA4697" w:rsidRDefault="00AA4697">
      <w:pPr>
        <w:rPr>
          <w:sz w:val="24"/>
        </w:rPr>
      </w:pPr>
    </w:p>
    <w:p w14:paraId="01304101" w14:textId="77777777" w:rsidR="00AA4697" w:rsidRDefault="00AA4697">
      <w:pPr>
        <w:jc w:val="center"/>
        <w:rPr>
          <w:b/>
          <w:bCs/>
          <w:sz w:val="44"/>
        </w:rPr>
        <w:sectPr w:rsidR="00AA4697">
          <w:headerReference w:type="default" r:id="rId11"/>
          <w:footerReference w:type="default" r:id="rId12"/>
          <w:type w:val="continuous"/>
          <w:pgSz w:w="11907" w:h="16840"/>
          <w:pgMar w:top="1701" w:right="1134" w:bottom="1134" w:left="1134" w:header="851" w:footer="992" w:gutter="567"/>
          <w:pgNumType w:start="1"/>
          <w:cols w:space="425"/>
          <w:docGrid w:type="lines" w:linePitch="312"/>
        </w:sectPr>
      </w:pPr>
    </w:p>
    <w:p w14:paraId="333A85C0" w14:textId="77777777" w:rsidR="00AA4697" w:rsidRDefault="008B1A73">
      <w:pPr>
        <w:pStyle w:val="TOC1"/>
        <w:rPr>
          <w:color w:val="000000" w:themeColor="text1"/>
        </w:rPr>
      </w:pPr>
      <w:r>
        <w:rPr>
          <w:color w:val="000000" w:themeColor="text1"/>
          <w:lang w:val="zh-CN"/>
        </w:rPr>
        <w:lastRenderedPageBreak/>
        <w:t>目录</w:t>
      </w:r>
    </w:p>
    <w:p w14:paraId="12D09BB2" w14:textId="77777777" w:rsidR="0042205A" w:rsidRDefault="008B1A73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506031" w:history="1">
        <w:r w:rsidR="0042205A" w:rsidRPr="00A05E81">
          <w:rPr>
            <w:rStyle w:val="af3"/>
            <w:rFonts w:hint="eastAsia"/>
            <w:noProof/>
          </w:rPr>
          <w:t>第</w:t>
        </w:r>
        <w:r w:rsidR="0042205A" w:rsidRPr="00A05E81">
          <w:rPr>
            <w:rStyle w:val="af3"/>
            <w:rFonts w:hint="eastAsia"/>
            <w:noProof/>
          </w:rPr>
          <w:t>1</w:t>
        </w:r>
        <w:r w:rsidR="0042205A" w:rsidRPr="00A05E81">
          <w:rPr>
            <w:rStyle w:val="af3"/>
            <w:rFonts w:hint="eastAsia"/>
            <w:noProof/>
          </w:rPr>
          <w:t>章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引言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_Toc535506031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67F1A971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2" w:history="1">
        <w:r w:rsidR="0042205A" w:rsidRPr="00A05E81">
          <w:rPr>
            <w:rStyle w:val="af3"/>
            <w:noProof/>
          </w:rPr>
          <w:t>1.1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编写目的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_Toc535506032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3CFE5394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3" w:history="1">
        <w:r w:rsidR="0042205A" w:rsidRPr="00A05E81">
          <w:rPr>
            <w:rStyle w:val="af3"/>
            <w:noProof/>
          </w:rPr>
          <w:t>1.2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读者对象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_Toc535506033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03D93474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4" w:history="1">
        <w:r w:rsidR="0042205A" w:rsidRPr="00A05E81">
          <w:rPr>
            <w:rStyle w:val="af3"/>
            <w:noProof/>
          </w:rPr>
          <w:t>1.3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缩略词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_Toc535506034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3EBDF7E5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5" w:history="1">
        <w:r w:rsidR="0042205A" w:rsidRPr="00A05E81">
          <w:rPr>
            <w:rStyle w:val="af3"/>
            <w:noProof/>
          </w:rPr>
          <w:t>1.4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参考资料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_Toc535506035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18DBD70C" w14:textId="77777777" w:rsidR="0042205A" w:rsidRDefault="006B5B5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6" w:history="1">
        <w:r w:rsidR="0042205A" w:rsidRPr="00A05E81">
          <w:rPr>
            <w:rStyle w:val="af3"/>
            <w:rFonts w:hint="eastAsia"/>
            <w:noProof/>
          </w:rPr>
          <w:t>第</w:t>
        </w:r>
        <w:r w:rsidR="0042205A" w:rsidRPr="00A05E81">
          <w:rPr>
            <w:rStyle w:val="af3"/>
            <w:rFonts w:hint="eastAsia"/>
            <w:noProof/>
          </w:rPr>
          <w:t>2</w:t>
        </w:r>
        <w:r w:rsidR="0042205A" w:rsidRPr="00A05E81">
          <w:rPr>
            <w:rStyle w:val="af3"/>
            <w:rFonts w:hint="eastAsia"/>
            <w:noProof/>
          </w:rPr>
          <w:t>章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项目概述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_Toc535506036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44D5AC71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7" w:history="1">
        <w:r w:rsidR="0042205A" w:rsidRPr="00A05E81">
          <w:rPr>
            <w:rStyle w:val="af3"/>
            <w:noProof/>
          </w:rPr>
          <w:t>2.1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建设目标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_Toc535506037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4</w:t>
        </w:r>
        <w:r w:rsidR="0042205A">
          <w:rPr>
            <w:noProof/>
            <w:webHidden/>
          </w:rPr>
          <w:fldChar w:fldCharType="end"/>
        </w:r>
      </w:hyperlink>
    </w:p>
    <w:p w14:paraId="54455706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8" w:history="1">
        <w:r w:rsidR="0042205A" w:rsidRPr="00A05E81">
          <w:rPr>
            <w:rStyle w:val="af3"/>
            <w:noProof/>
          </w:rPr>
          <w:t>2.2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产品描述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_Toc535506038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5</w:t>
        </w:r>
        <w:r w:rsidR="0042205A">
          <w:rPr>
            <w:noProof/>
            <w:webHidden/>
          </w:rPr>
          <w:fldChar w:fldCharType="end"/>
        </w:r>
      </w:hyperlink>
    </w:p>
    <w:p w14:paraId="03285135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39" w:history="1">
        <w:r w:rsidR="0042205A" w:rsidRPr="00A05E81">
          <w:rPr>
            <w:rStyle w:val="af3"/>
            <w:noProof/>
          </w:rPr>
          <w:t>2.3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产品功能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_Toc535506039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5</w:t>
        </w:r>
        <w:r w:rsidR="0042205A">
          <w:rPr>
            <w:noProof/>
            <w:webHidden/>
          </w:rPr>
          <w:fldChar w:fldCharType="end"/>
        </w:r>
      </w:hyperlink>
    </w:p>
    <w:p w14:paraId="3CC0116E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0" w:history="1">
        <w:r w:rsidR="0042205A" w:rsidRPr="00A05E81">
          <w:rPr>
            <w:rStyle w:val="af3"/>
            <w:noProof/>
          </w:rPr>
          <w:t>2.4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系统运行环境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_Toc535506040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2F698520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1" w:history="1">
        <w:r w:rsidR="0042205A" w:rsidRPr="00A05E81">
          <w:rPr>
            <w:rStyle w:val="af3"/>
            <w:noProof/>
          </w:rPr>
          <w:t>2.4.1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硬件环境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_Toc535506041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7E24F723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2" w:history="1">
        <w:r w:rsidR="0042205A" w:rsidRPr="00A05E81">
          <w:rPr>
            <w:rStyle w:val="af3"/>
            <w:noProof/>
          </w:rPr>
          <w:t>2.4.2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软件环境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_Toc535506042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6B29E3BC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3" w:history="1">
        <w:r w:rsidR="0042205A" w:rsidRPr="00A05E81">
          <w:rPr>
            <w:rStyle w:val="af3"/>
            <w:noProof/>
          </w:rPr>
          <w:t>2.5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业务系统总体结构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_Toc535506043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4112A466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4" w:history="1">
        <w:r w:rsidR="0042205A" w:rsidRPr="00A05E81">
          <w:rPr>
            <w:rStyle w:val="af3"/>
            <w:noProof/>
          </w:rPr>
          <w:t>2.6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与外部系统关系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_Toc535506044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0339B5B3" w14:textId="77777777" w:rsidR="0042205A" w:rsidRDefault="006B5B5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5" w:history="1">
        <w:r w:rsidR="0042205A" w:rsidRPr="00A05E81">
          <w:rPr>
            <w:rStyle w:val="af3"/>
            <w:rFonts w:hint="eastAsia"/>
            <w:noProof/>
          </w:rPr>
          <w:t>第</w:t>
        </w:r>
        <w:r w:rsidR="0042205A" w:rsidRPr="00A05E81">
          <w:rPr>
            <w:rStyle w:val="af3"/>
            <w:rFonts w:hint="eastAsia"/>
            <w:noProof/>
          </w:rPr>
          <w:t>3</w:t>
        </w:r>
        <w:r w:rsidR="0042205A" w:rsidRPr="00A05E81">
          <w:rPr>
            <w:rStyle w:val="af3"/>
            <w:rFonts w:hint="eastAsia"/>
            <w:noProof/>
          </w:rPr>
          <w:t>章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项目约束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_Toc535506045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57FC42EE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6" w:history="1">
        <w:r w:rsidR="0042205A" w:rsidRPr="00A05E81">
          <w:rPr>
            <w:rStyle w:val="af3"/>
            <w:noProof/>
          </w:rPr>
          <w:t>3.1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技术约束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_Toc535506046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03A0996E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7" w:history="1">
        <w:r w:rsidR="0042205A" w:rsidRPr="00A05E81">
          <w:rPr>
            <w:rStyle w:val="af3"/>
            <w:noProof/>
          </w:rPr>
          <w:t>3.2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业务约束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_Toc535506047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432AC9D5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8" w:history="1">
        <w:r w:rsidR="0042205A" w:rsidRPr="00A05E81">
          <w:rPr>
            <w:rStyle w:val="af3"/>
            <w:noProof/>
          </w:rPr>
          <w:t>3.3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进度约束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_Toc535506048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6</w:t>
        </w:r>
        <w:r w:rsidR="0042205A">
          <w:rPr>
            <w:noProof/>
            <w:webHidden/>
          </w:rPr>
          <w:fldChar w:fldCharType="end"/>
        </w:r>
      </w:hyperlink>
    </w:p>
    <w:p w14:paraId="5B8DC50C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49" w:history="1">
        <w:r w:rsidR="0042205A" w:rsidRPr="00A05E81">
          <w:rPr>
            <w:rStyle w:val="af3"/>
            <w:noProof/>
          </w:rPr>
          <w:t>3.4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质量约束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_Toc535506049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68CD40F0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0" w:history="1">
        <w:r w:rsidR="0042205A" w:rsidRPr="00A05E81">
          <w:rPr>
            <w:rStyle w:val="af3"/>
            <w:noProof/>
          </w:rPr>
          <w:t>3.5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性能约束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_Toc535506050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25412064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1" w:history="1">
        <w:r w:rsidR="0042205A" w:rsidRPr="00A05E81">
          <w:rPr>
            <w:rStyle w:val="af3"/>
            <w:noProof/>
          </w:rPr>
          <w:t>3.6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其他约束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_Toc535506051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4E8450B4" w14:textId="77777777" w:rsidR="0042205A" w:rsidRDefault="006B5B5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2" w:history="1">
        <w:r w:rsidR="0042205A" w:rsidRPr="00A05E81">
          <w:rPr>
            <w:rStyle w:val="af3"/>
            <w:rFonts w:hint="eastAsia"/>
            <w:noProof/>
          </w:rPr>
          <w:t>第</w:t>
        </w:r>
        <w:r w:rsidR="0042205A" w:rsidRPr="00A05E81">
          <w:rPr>
            <w:rStyle w:val="af3"/>
            <w:rFonts w:hint="eastAsia"/>
            <w:noProof/>
          </w:rPr>
          <w:t>4</w:t>
        </w:r>
        <w:r w:rsidR="0042205A" w:rsidRPr="00A05E81">
          <w:rPr>
            <w:rStyle w:val="af3"/>
            <w:rFonts w:hint="eastAsia"/>
            <w:noProof/>
          </w:rPr>
          <w:t>章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业务需求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_Toc535506052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4518E1F5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3" w:history="1">
        <w:r w:rsidR="0042205A" w:rsidRPr="00A05E81">
          <w:rPr>
            <w:rStyle w:val="af3"/>
            <w:noProof/>
          </w:rPr>
          <w:t>4.1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数据监控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_Toc535506053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66A1424D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4" w:history="1">
        <w:r w:rsidR="0042205A" w:rsidRPr="00A05E81">
          <w:rPr>
            <w:rStyle w:val="af3"/>
            <w:noProof/>
          </w:rPr>
          <w:t>4.1.1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功能设计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_Toc535506054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7</w:t>
        </w:r>
        <w:r w:rsidR="0042205A">
          <w:rPr>
            <w:noProof/>
            <w:webHidden/>
          </w:rPr>
          <w:fldChar w:fldCharType="end"/>
        </w:r>
      </w:hyperlink>
    </w:p>
    <w:p w14:paraId="53797D0E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5" w:history="1">
        <w:r w:rsidR="0042205A" w:rsidRPr="00A05E81">
          <w:rPr>
            <w:rStyle w:val="af3"/>
            <w:noProof/>
          </w:rPr>
          <w:t>4.1.2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流程图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_Toc535506055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8</w:t>
        </w:r>
        <w:r w:rsidR="0042205A">
          <w:rPr>
            <w:noProof/>
            <w:webHidden/>
          </w:rPr>
          <w:fldChar w:fldCharType="end"/>
        </w:r>
      </w:hyperlink>
    </w:p>
    <w:p w14:paraId="76BF704D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6" w:history="1">
        <w:r w:rsidR="0042205A" w:rsidRPr="00A05E81">
          <w:rPr>
            <w:rStyle w:val="af3"/>
            <w:noProof/>
          </w:rPr>
          <w:t>4.2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投诉问题智能挖掘分类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_Toc535506056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8</w:t>
        </w:r>
        <w:r w:rsidR="0042205A">
          <w:rPr>
            <w:noProof/>
            <w:webHidden/>
          </w:rPr>
          <w:fldChar w:fldCharType="end"/>
        </w:r>
      </w:hyperlink>
    </w:p>
    <w:p w14:paraId="29444198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7" w:history="1">
        <w:r w:rsidR="0042205A" w:rsidRPr="00A05E81">
          <w:rPr>
            <w:rStyle w:val="af3"/>
            <w:noProof/>
          </w:rPr>
          <w:t>4.2.1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功能设计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_Toc535506057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9</w:t>
        </w:r>
        <w:r w:rsidR="0042205A">
          <w:rPr>
            <w:noProof/>
            <w:webHidden/>
          </w:rPr>
          <w:fldChar w:fldCharType="end"/>
        </w:r>
      </w:hyperlink>
    </w:p>
    <w:p w14:paraId="3A95355E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8" w:history="1">
        <w:r w:rsidR="0042205A" w:rsidRPr="00A05E81">
          <w:rPr>
            <w:rStyle w:val="af3"/>
            <w:noProof/>
          </w:rPr>
          <w:t>4.2.2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数据呈现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_Toc535506058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11</w:t>
        </w:r>
        <w:r w:rsidR="0042205A">
          <w:rPr>
            <w:noProof/>
            <w:webHidden/>
          </w:rPr>
          <w:fldChar w:fldCharType="end"/>
        </w:r>
      </w:hyperlink>
    </w:p>
    <w:p w14:paraId="092D2620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59" w:history="1">
        <w:r w:rsidR="0042205A" w:rsidRPr="00A05E81">
          <w:rPr>
            <w:rStyle w:val="af3"/>
            <w:noProof/>
          </w:rPr>
          <w:t>4.2.3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用户界面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_Toc535506059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12</w:t>
        </w:r>
        <w:r w:rsidR="0042205A">
          <w:rPr>
            <w:noProof/>
            <w:webHidden/>
          </w:rPr>
          <w:fldChar w:fldCharType="end"/>
        </w:r>
      </w:hyperlink>
    </w:p>
    <w:p w14:paraId="241C5E56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0" w:history="1">
        <w:r w:rsidR="0042205A" w:rsidRPr="00A05E81">
          <w:rPr>
            <w:rStyle w:val="af3"/>
            <w:noProof/>
          </w:rPr>
          <w:t>4.2.4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示例（更新）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_Toc535506060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12</w:t>
        </w:r>
        <w:r w:rsidR="0042205A">
          <w:rPr>
            <w:noProof/>
            <w:webHidden/>
          </w:rPr>
          <w:fldChar w:fldCharType="end"/>
        </w:r>
      </w:hyperlink>
    </w:p>
    <w:p w14:paraId="6F5BD25F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1" w:history="1">
        <w:r w:rsidR="0042205A" w:rsidRPr="00A05E81">
          <w:rPr>
            <w:rStyle w:val="af3"/>
            <w:noProof/>
          </w:rPr>
          <w:t>4.3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投诉低满意度用户识别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_Toc535506061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12</w:t>
        </w:r>
        <w:r w:rsidR="0042205A">
          <w:rPr>
            <w:noProof/>
            <w:webHidden/>
          </w:rPr>
          <w:fldChar w:fldCharType="end"/>
        </w:r>
      </w:hyperlink>
    </w:p>
    <w:p w14:paraId="30A26B24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2" w:history="1">
        <w:r w:rsidR="0042205A" w:rsidRPr="00A05E81">
          <w:rPr>
            <w:rStyle w:val="af3"/>
            <w:noProof/>
          </w:rPr>
          <w:t>4.3.1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功能设计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_Toc535506062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13</w:t>
        </w:r>
        <w:r w:rsidR="0042205A">
          <w:rPr>
            <w:noProof/>
            <w:webHidden/>
          </w:rPr>
          <w:fldChar w:fldCharType="end"/>
        </w:r>
      </w:hyperlink>
    </w:p>
    <w:p w14:paraId="61F51BD1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3" w:history="1">
        <w:r w:rsidR="0042205A" w:rsidRPr="00A05E81">
          <w:rPr>
            <w:rStyle w:val="af3"/>
            <w:noProof/>
          </w:rPr>
          <w:t>4.3.2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数据呈现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_Toc535506063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13</w:t>
        </w:r>
        <w:r w:rsidR="0042205A">
          <w:rPr>
            <w:noProof/>
            <w:webHidden/>
          </w:rPr>
          <w:fldChar w:fldCharType="end"/>
        </w:r>
      </w:hyperlink>
    </w:p>
    <w:p w14:paraId="133915AB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4" w:history="1">
        <w:r w:rsidR="0042205A" w:rsidRPr="00A05E81">
          <w:rPr>
            <w:rStyle w:val="af3"/>
            <w:noProof/>
          </w:rPr>
          <w:t>4.3.3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用户界面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_Toc535506064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14</w:t>
        </w:r>
        <w:r w:rsidR="0042205A">
          <w:rPr>
            <w:noProof/>
            <w:webHidden/>
          </w:rPr>
          <w:fldChar w:fldCharType="end"/>
        </w:r>
      </w:hyperlink>
    </w:p>
    <w:p w14:paraId="1000F473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5" w:history="1">
        <w:r w:rsidR="0042205A" w:rsidRPr="00A05E81">
          <w:rPr>
            <w:rStyle w:val="af3"/>
            <w:noProof/>
          </w:rPr>
          <w:t>4.3.4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示例（更新）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_Toc535506065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14</w:t>
        </w:r>
        <w:r w:rsidR="0042205A">
          <w:rPr>
            <w:noProof/>
            <w:webHidden/>
          </w:rPr>
          <w:fldChar w:fldCharType="end"/>
        </w:r>
      </w:hyperlink>
    </w:p>
    <w:p w14:paraId="0FAEA384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6" w:history="1">
        <w:r w:rsidR="0042205A" w:rsidRPr="00A05E81">
          <w:rPr>
            <w:rStyle w:val="af3"/>
            <w:noProof/>
          </w:rPr>
          <w:t>4.4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用户行为特征分析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_Toc535506066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15</w:t>
        </w:r>
        <w:r w:rsidR="0042205A">
          <w:rPr>
            <w:noProof/>
            <w:webHidden/>
          </w:rPr>
          <w:fldChar w:fldCharType="end"/>
        </w:r>
      </w:hyperlink>
    </w:p>
    <w:p w14:paraId="39C3BA39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7" w:history="1">
        <w:r w:rsidR="0042205A" w:rsidRPr="00A05E81">
          <w:rPr>
            <w:rStyle w:val="af3"/>
            <w:noProof/>
          </w:rPr>
          <w:t>4.4.1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功能设计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_Toc535506067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15</w:t>
        </w:r>
        <w:r w:rsidR="0042205A">
          <w:rPr>
            <w:noProof/>
            <w:webHidden/>
          </w:rPr>
          <w:fldChar w:fldCharType="end"/>
        </w:r>
      </w:hyperlink>
    </w:p>
    <w:p w14:paraId="24CBEA2F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8" w:history="1">
        <w:r w:rsidR="0042205A" w:rsidRPr="00A05E81">
          <w:rPr>
            <w:rStyle w:val="af3"/>
            <w:noProof/>
          </w:rPr>
          <w:t>4.4.2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数据呈现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_Toc535506068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16</w:t>
        </w:r>
        <w:r w:rsidR="0042205A">
          <w:rPr>
            <w:noProof/>
            <w:webHidden/>
          </w:rPr>
          <w:fldChar w:fldCharType="end"/>
        </w:r>
      </w:hyperlink>
    </w:p>
    <w:p w14:paraId="3DE3DFDF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69" w:history="1">
        <w:r w:rsidR="0042205A" w:rsidRPr="00A05E81">
          <w:rPr>
            <w:rStyle w:val="af3"/>
            <w:noProof/>
          </w:rPr>
          <w:t>4.4.3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用户界面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_Toc535506069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16</w:t>
        </w:r>
        <w:r w:rsidR="0042205A">
          <w:rPr>
            <w:noProof/>
            <w:webHidden/>
          </w:rPr>
          <w:fldChar w:fldCharType="end"/>
        </w:r>
      </w:hyperlink>
    </w:p>
    <w:p w14:paraId="6A103CD6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0" w:history="1">
        <w:r w:rsidR="0042205A" w:rsidRPr="00A05E81">
          <w:rPr>
            <w:rStyle w:val="af3"/>
            <w:noProof/>
          </w:rPr>
          <w:t>4.5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用户满意度调查（没数据，待定）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_Toc535506070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16</w:t>
        </w:r>
        <w:r w:rsidR="0042205A">
          <w:rPr>
            <w:noProof/>
            <w:webHidden/>
          </w:rPr>
          <w:fldChar w:fldCharType="end"/>
        </w:r>
      </w:hyperlink>
    </w:p>
    <w:p w14:paraId="0BFABAE2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1" w:history="1">
        <w:r w:rsidR="0042205A" w:rsidRPr="00A05E81">
          <w:rPr>
            <w:rStyle w:val="af3"/>
            <w:noProof/>
          </w:rPr>
          <w:t>4.5.1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功能设计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_Toc535506071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16</w:t>
        </w:r>
        <w:r w:rsidR="0042205A">
          <w:rPr>
            <w:noProof/>
            <w:webHidden/>
          </w:rPr>
          <w:fldChar w:fldCharType="end"/>
        </w:r>
      </w:hyperlink>
    </w:p>
    <w:p w14:paraId="2CE01B1D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2" w:history="1">
        <w:r w:rsidR="0042205A" w:rsidRPr="00A05E81">
          <w:rPr>
            <w:rStyle w:val="af3"/>
            <w:noProof/>
          </w:rPr>
          <w:t>4.6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管理驾驶舱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_Toc535506072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17</w:t>
        </w:r>
        <w:r w:rsidR="0042205A">
          <w:rPr>
            <w:noProof/>
            <w:webHidden/>
          </w:rPr>
          <w:fldChar w:fldCharType="end"/>
        </w:r>
      </w:hyperlink>
    </w:p>
    <w:p w14:paraId="2C7CE50E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3" w:history="1">
        <w:r w:rsidR="0042205A" w:rsidRPr="00A05E81">
          <w:rPr>
            <w:rStyle w:val="af3"/>
            <w:noProof/>
          </w:rPr>
          <w:t>4.6.1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功能简介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_Toc535506073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17</w:t>
        </w:r>
        <w:r w:rsidR="0042205A">
          <w:rPr>
            <w:noProof/>
            <w:webHidden/>
          </w:rPr>
          <w:fldChar w:fldCharType="end"/>
        </w:r>
      </w:hyperlink>
    </w:p>
    <w:p w14:paraId="4E6C026E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4" w:history="1">
        <w:r w:rsidR="0042205A" w:rsidRPr="00A05E81">
          <w:rPr>
            <w:rStyle w:val="af3"/>
            <w:noProof/>
          </w:rPr>
          <w:t>4.6.2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数据项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_Toc535506074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18</w:t>
        </w:r>
        <w:r w:rsidR="0042205A">
          <w:rPr>
            <w:noProof/>
            <w:webHidden/>
          </w:rPr>
          <w:fldChar w:fldCharType="end"/>
        </w:r>
      </w:hyperlink>
    </w:p>
    <w:p w14:paraId="20A62695" w14:textId="77777777" w:rsidR="0042205A" w:rsidRDefault="006B5B5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5" w:history="1">
        <w:r w:rsidR="0042205A" w:rsidRPr="00A05E81">
          <w:rPr>
            <w:rStyle w:val="af3"/>
            <w:noProof/>
          </w:rPr>
          <w:t>4.6.3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用户界面（示例）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_Toc535506075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18</w:t>
        </w:r>
        <w:r w:rsidR="0042205A">
          <w:rPr>
            <w:noProof/>
            <w:webHidden/>
          </w:rPr>
          <w:fldChar w:fldCharType="end"/>
        </w:r>
      </w:hyperlink>
    </w:p>
    <w:p w14:paraId="2122D5D5" w14:textId="77777777" w:rsidR="0042205A" w:rsidRDefault="006B5B58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6" w:history="1">
        <w:r w:rsidR="0042205A" w:rsidRPr="00A05E81">
          <w:rPr>
            <w:rStyle w:val="af3"/>
            <w:rFonts w:hint="eastAsia"/>
            <w:noProof/>
          </w:rPr>
          <w:t>第</w:t>
        </w:r>
        <w:r w:rsidR="0042205A" w:rsidRPr="00A05E81">
          <w:rPr>
            <w:rStyle w:val="af3"/>
            <w:rFonts w:hint="eastAsia"/>
            <w:noProof/>
          </w:rPr>
          <w:t>5</w:t>
        </w:r>
        <w:r w:rsidR="0042205A" w:rsidRPr="00A05E81">
          <w:rPr>
            <w:rStyle w:val="af3"/>
            <w:rFonts w:hint="eastAsia"/>
            <w:noProof/>
          </w:rPr>
          <w:t>章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附录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_Toc535506076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18</w:t>
        </w:r>
        <w:r w:rsidR="0042205A">
          <w:rPr>
            <w:noProof/>
            <w:webHidden/>
          </w:rPr>
          <w:fldChar w:fldCharType="end"/>
        </w:r>
      </w:hyperlink>
    </w:p>
    <w:p w14:paraId="50720C97" w14:textId="77777777" w:rsidR="0042205A" w:rsidRDefault="006B5B5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506077" w:history="1">
        <w:r w:rsidR="0042205A" w:rsidRPr="00A05E81">
          <w:rPr>
            <w:rStyle w:val="af3"/>
            <w:noProof/>
          </w:rPr>
          <w:t>5.1</w:t>
        </w:r>
        <w:r w:rsidR="004220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2205A" w:rsidRPr="00A05E81">
          <w:rPr>
            <w:rStyle w:val="af3"/>
            <w:rFonts w:hint="eastAsia"/>
            <w:noProof/>
          </w:rPr>
          <w:t>附录</w:t>
        </w:r>
        <w:r w:rsidR="0042205A" w:rsidRPr="00A05E81">
          <w:rPr>
            <w:rStyle w:val="af3"/>
            <w:noProof/>
          </w:rPr>
          <w:t>1</w:t>
        </w:r>
        <w:r w:rsidR="0042205A" w:rsidRPr="00A05E81">
          <w:rPr>
            <w:rStyle w:val="af3"/>
            <w:rFonts w:hint="eastAsia"/>
            <w:noProof/>
          </w:rPr>
          <w:t>：功能列表</w:t>
        </w:r>
        <w:r w:rsidR="0042205A">
          <w:rPr>
            <w:noProof/>
            <w:webHidden/>
          </w:rPr>
          <w:tab/>
        </w:r>
        <w:r w:rsidR="0042205A">
          <w:rPr>
            <w:noProof/>
            <w:webHidden/>
          </w:rPr>
          <w:fldChar w:fldCharType="begin"/>
        </w:r>
        <w:r w:rsidR="0042205A">
          <w:rPr>
            <w:noProof/>
            <w:webHidden/>
          </w:rPr>
          <w:instrText xml:space="preserve"> PAGEREF _Toc535506077 \h </w:instrText>
        </w:r>
        <w:r w:rsidR="0042205A">
          <w:rPr>
            <w:noProof/>
            <w:webHidden/>
          </w:rPr>
        </w:r>
        <w:r w:rsidR="0042205A">
          <w:rPr>
            <w:noProof/>
            <w:webHidden/>
          </w:rPr>
          <w:fldChar w:fldCharType="separate"/>
        </w:r>
        <w:r w:rsidR="0042205A">
          <w:rPr>
            <w:noProof/>
            <w:webHidden/>
          </w:rPr>
          <w:t>18</w:t>
        </w:r>
        <w:r w:rsidR="0042205A">
          <w:rPr>
            <w:noProof/>
            <w:webHidden/>
          </w:rPr>
          <w:fldChar w:fldCharType="end"/>
        </w:r>
      </w:hyperlink>
    </w:p>
    <w:p w14:paraId="6F2B4419" w14:textId="77777777" w:rsidR="00AA4697" w:rsidRDefault="008B1A73">
      <w:r>
        <w:fldChar w:fldCharType="end"/>
      </w:r>
    </w:p>
    <w:p w14:paraId="69E07767" w14:textId="77777777" w:rsidR="00AA4697" w:rsidRDefault="00AA4697"/>
    <w:p w14:paraId="6351A23A" w14:textId="77777777" w:rsidR="00AA4697" w:rsidRDefault="008B1A73">
      <w:r>
        <w:br w:type="page"/>
      </w:r>
    </w:p>
    <w:p w14:paraId="4DC975EB" w14:textId="77777777" w:rsidR="00AA4697" w:rsidRDefault="008B1A73">
      <w:pPr>
        <w:pStyle w:val="1"/>
      </w:pPr>
      <w:bookmarkStart w:id="2" w:name="_Toc535506031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14:paraId="44BD92F6" w14:textId="77777777" w:rsidR="00AA4697" w:rsidRDefault="008B1A73">
      <w:pPr>
        <w:pStyle w:val="2"/>
      </w:pPr>
      <w:bookmarkStart w:id="3" w:name="_Toc14171616"/>
      <w:bookmarkStart w:id="4" w:name="_Toc15801176"/>
      <w:bookmarkStart w:id="5" w:name="_Toc13896507"/>
      <w:bookmarkStart w:id="6" w:name="_Toc13653855"/>
      <w:bookmarkStart w:id="7" w:name="_Toc210209116"/>
      <w:bookmarkStart w:id="8" w:name="_Toc13639189"/>
      <w:bookmarkStart w:id="9" w:name="_Toc54499469"/>
      <w:bookmarkStart w:id="10" w:name="_Toc535506032"/>
      <w:r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7BBB1FF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为了保证软件开发的质量、需求的完整与</w:t>
      </w:r>
      <w:hyperlink r:id="rId13" w:tgtFrame="_blank" w:history="1">
        <w:r>
          <w:rPr>
            <w:rFonts w:hint="eastAsia"/>
            <w:sz w:val="24"/>
            <w:szCs w:val="24"/>
            <w:shd w:val="clear" w:color="auto" w:fill="FFFFFF" w:themeFill="background1"/>
          </w:rPr>
          <w:t>可追溯性</w:t>
        </w:r>
      </w:hyperlink>
      <w:r>
        <w:rPr>
          <w:rFonts w:hint="eastAsia"/>
          <w:sz w:val="24"/>
          <w:szCs w:val="24"/>
          <w:shd w:val="clear" w:color="auto" w:fill="FFFFFF" w:themeFill="background1"/>
        </w:rPr>
        <w:t>，</w:t>
      </w:r>
      <w:proofErr w:type="gramStart"/>
      <w:r>
        <w:rPr>
          <w:rFonts w:hint="eastAsia"/>
          <w:sz w:val="24"/>
          <w:szCs w:val="24"/>
          <w:shd w:val="clear" w:color="auto" w:fill="FFFFFF" w:themeFill="background1"/>
        </w:rPr>
        <w:t>编写此</w:t>
      </w:r>
      <w:proofErr w:type="gramEnd"/>
      <w:r>
        <w:rPr>
          <w:rFonts w:hint="eastAsia"/>
          <w:sz w:val="24"/>
          <w:szCs w:val="24"/>
          <w:shd w:val="clear" w:color="auto" w:fill="FFFFFF" w:themeFill="background1"/>
        </w:rPr>
        <w:t>文档。通过此文档，以保证业务需求提出者与需求分析人员、开发人员、测试人员</w:t>
      </w:r>
      <w:proofErr w:type="gramStart"/>
      <w:r>
        <w:rPr>
          <w:rFonts w:hint="eastAsia"/>
          <w:sz w:val="24"/>
          <w:szCs w:val="24"/>
          <w:shd w:val="clear" w:color="auto" w:fill="FFFFFF" w:themeFill="background1"/>
        </w:rPr>
        <w:t>及其也</w:t>
      </w:r>
      <w:proofErr w:type="gramEnd"/>
      <w:r>
        <w:rPr>
          <w:rFonts w:hint="eastAsia"/>
          <w:sz w:val="24"/>
          <w:szCs w:val="24"/>
          <w:shd w:val="clear" w:color="auto" w:fill="FFFFFF" w:themeFill="background1"/>
        </w:rPr>
        <w:t>相关利益人对需求达成共识。</w:t>
      </w:r>
      <w:r>
        <w:rPr>
          <w:sz w:val="24"/>
          <w:szCs w:val="24"/>
          <w:shd w:val="clear" w:color="auto" w:fill="FFFFFF" w:themeFill="background1"/>
        </w:rPr>
        <w:tab/>
      </w:r>
    </w:p>
    <w:p w14:paraId="739868AE" w14:textId="77777777" w:rsidR="00AA4697" w:rsidRDefault="008B1A73">
      <w:pPr>
        <w:pStyle w:val="2"/>
      </w:pPr>
      <w:bookmarkStart w:id="11" w:name="_Toc210209117"/>
      <w:bookmarkStart w:id="12" w:name="_Toc54499470"/>
      <w:bookmarkStart w:id="13" w:name="_Toc535506033"/>
      <w:r>
        <w:rPr>
          <w:rFonts w:hint="eastAsia"/>
        </w:rPr>
        <w:t>读者对象</w:t>
      </w:r>
      <w:bookmarkEnd w:id="11"/>
      <w:bookmarkEnd w:id="12"/>
      <w:bookmarkEnd w:id="13"/>
    </w:p>
    <w:p w14:paraId="38F4D079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系统开发人员、测试人员以及其他与项目相关的人员</w:t>
      </w:r>
      <w:r w:rsidR="00291E2C">
        <w:rPr>
          <w:rFonts w:hint="eastAsia"/>
          <w:sz w:val="24"/>
          <w:szCs w:val="24"/>
          <w:shd w:val="clear" w:color="auto" w:fill="FFFFFF" w:themeFill="background1"/>
        </w:rPr>
        <w:t>。</w:t>
      </w:r>
    </w:p>
    <w:p w14:paraId="22EE9623" w14:textId="77777777" w:rsidR="00AA4697" w:rsidRDefault="008B1A73">
      <w:pPr>
        <w:pStyle w:val="2"/>
      </w:pPr>
      <w:bookmarkStart w:id="14" w:name="_Toc210209118"/>
      <w:bookmarkStart w:id="15" w:name="_Toc54499471"/>
      <w:bookmarkStart w:id="16" w:name="_Toc535506034"/>
      <w:r>
        <w:rPr>
          <w:rFonts w:hint="eastAsia"/>
        </w:rPr>
        <w:t>缩略词</w:t>
      </w:r>
      <w:bookmarkEnd w:id="14"/>
      <w:bookmarkEnd w:id="15"/>
      <w:bookmarkEnd w:id="16"/>
    </w:p>
    <w:tbl>
      <w:tblPr>
        <w:tblW w:w="8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937"/>
        <w:gridCol w:w="2668"/>
      </w:tblGrid>
      <w:tr w:rsidR="00AA4697" w14:paraId="31879D2B" w14:textId="77777777">
        <w:trPr>
          <w:trHeight w:val="285"/>
          <w:jc w:val="center"/>
        </w:trPr>
        <w:tc>
          <w:tcPr>
            <w:tcW w:w="1555" w:type="dxa"/>
            <w:vAlign w:val="center"/>
          </w:tcPr>
          <w:p w14:paraId="360290EF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缩写</w:t>
            </w:r>
          </w:p>
        </w:tc>
        <w:tc>
          <w:tcPr>
            <w:tcW w:w="3937" w:type="dxa"/>
            <w:vAlign w:val="center"/>
          </w:tcPr>
          <w:p w14:paraId="1B7F00F6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英文描述</w:t>
            </w:r>
          </w:p>
        </w:tc>
        <w:tc>
          <w:tcPr>
            <w:tcW w:w="2668" w:type="dxa"/>
            <w:vAlign w:val="center"/>
          </w:tcPr>
          <w:p w14:paraId="72549290" w14:textId="77777777" w:rsidR="00AA4697" w:rsidRDefault="008B1A73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  <w:r>
              <w:rPr>
                <w:sz w:val="24"/>
                <w:szCs w:val="24"/>
                <w:shd w:val="clear" w:color="auto" w:fill="FFFFFF" w:themeFill="background1"/>
              </w:rPr>
              <w:t>中文描述</w:t>
            </w:r>
          </w:p>
        </w:tc>
      </w:tr>
      <w:tr w:rsidR="00AA4697" w14:paraId="1F51001A" w14:textId="77777777">
        <w:trPr>
          <w:trHeight w:val="285"/>
          <w:jc w:val="center"/>
        </w:trPr>
        <w:tc>
          <w:tcPr>
            <w:tcW w:w="1555" w:type="dxa"/>
            <w:vAlign w:val="center"/>
          </w:tcPr>
          <w:p w14:paraId="3AA54207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  <w:tc>
          <w:tcPr>
            <w:tcW w:w="3937" w:type="dxa"/>
            <w:vAlign w:val="center"/>
          </w:tcPr>
          <w:p w14:paraId="70E2E45A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  <w:tc>
          <w:tcPr>
            <w:tcW w:w="2668" w:type="dxa"/>
            <w:vAlign w:val="center"/>
          </w:tcPr>
          <w:p w14:paraId="4B5F3A6B" w14:textId="77777777" w:rsidR="00AA4697" w:rsidRDefault="00AA4697">
            <w:pPr>
              <w:spacing w:line="360" w:lineRule="auto"/>
              <w:ind w:firstLineChars="200" w:firstLine="480"/>
              <w:rPr>
                <w:sz w:val="24"/>
                <w:szCs w:val="24"/>
                <w:shd w:val="clear" w:color="auto" w:fill="FFFFFF" w:themeFill="background1"/>
              </w:rPr>
            </w:pPr>
          </w:p>
        </w:tc>
      </w:tr>
    </w:tbl>
    <w:p w14:paraId="017DA823" w14:textId="77777777" w:rsidR="00AA4697" w:rsidRDefault="00AA4697"/>
    <w:p w14:paraId="4CA7ED27" w14:textId="77777777" w:rsidR="00AA4697" w:rsidRDefault="008B1A73">
      <w:pPr>
        <w:pStyle w:val="2"/>
      </w:pPr>
      <w:bookmarkStart w:id="17" w:name="_Toc210209119"/>
      <w:bookmarkStart w:id="18" w:name="_Toc54499472"/>
      <w:bookmarkStart w:id="19" w:name="_Toc535506035"/>
      <w:r>
        <w:rPr>
          <w:rFonts w:hint="eastAsia"/>
        </w:rPr>
        <w:t>参考资料</w:t>
      </w:r>
      <w:bookmarkEnd w:id="17"/>
      <w:bookmarkEnd w:id="18"/>
      <w:bookmarkEnd w:id="19"/>
    </w:p>
    <w:p w14:paraId="43E62D1E" w14:textId="326EB2F8" w:rsidR="000F7C02" w:rsidRDefault="000F7C02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《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投标标书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-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技术分册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-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证通电子</w:t>
      </w:r>
      <w:r w:rsidRPr="000F7C02">
        <w:rPr>
          <w:rFonts w:hint="eastAsia"/>
          <w:sz w:val="24"/>
          <w:szCs w:val="24"/>
          <w:shd w:val="clear" w:color="auto" w:fill="FFFFFF" w:themeFill="background1"/>
        </w:rPr>
        <w:t>v20181203V1</w:t>
      </w:r>
      <w:r>
        <w:rPr>
          <w:rFonts w:hint="eastAsia"/>
          <w:sz w:val="24"/>
          <w:szCs w:val="24"/>
          <w:shd w:val="clear" w:color="auto" w:fill="FFFFFF" w:themeFill="background1"/>
        </w:rPr>
        <w:t>》</w:t>
      </w:r>
    </w:p>
    <w:p w14:paraId="6141D1FA" w14:textId="77777777" w:rsidR="00AA4697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《</w:t>
      </w:r>
      <w:r w:rsidR="005A7DC2">
        <w:rPr>
          <w:rFonts w:hint="eastAsia"/>
          <w:sz w:val="24"/>
          <w:szCs w:val="24"/>
          <w:shd w:val="clear" w:color="auto" w:fill="FFFFFF" w:themeFill="background1"/>
        </w:rPr>
        <w:t>语义识别需求分析</w:t>
      </w:r>
      <w:r w:rsidR="005A7DC2">
        <w:rPr>
          <w:rFonts w:hint="eastAsia"/>
          <w:sz w:val="24"/>
          <w:szCs w:val="24"/>
          <w:shd w:val="clear" w:color="auto" w:fill="FFFFFF" w:themeFill="background1"/>
        </w:rPr>
        <w:t>V1.02</w:t>
      </w:r>
      <w:r>
        <w:rPr>
          <w:rFonts w:hint="eastAsia"/>
          <w:sz w:val="24"/>
          <w:szCs w:val="24"/>
          <w:shd w:val="clear" w:color="auto" w:fill="FFFFFF" w:themeFill="background1"/>
        </w:rPr>
        <w:t>》</w:t>
      </w:r>
    </w:p>
    <w:p w14:paraId="35213CD6" w14:textId="77777777" w:rsidR="00AA4697" w:rsidRDefault="00E56585">
      <w:pPr>
        <w:pStyle w:val="1"/>
      </w:pPr>
      <w:bookmarkStart w:id="20" w:name="_Toc535506036"/>
      <w:r>
        <w:rPr>
          <w:rFonts w:hint="eastAsia"/>
        </w:rPr>
        <w:t>项目</w:t>
      </w:r>
      <w:r w:rsidR="008B1A73">
        <w:rPr>
          <w:rFonts w:hint="eastAsia"/>
        </w:rPr>
        <w:t>概述</w:t>
      </w:r>
      <w:bookmarkEnd w:id="20"/>
    </w:p>
    <w:p w14:paraId="1F0CAC2A" w14:textId="77777777" w:rsidR="00EF50D2" w:rsidRDefault="00EF50D2">
      <w:pPr>
        <w:pStyle w:val="2"/>
      </w:pPr>
      <w:bookmarkStart w:id="21" w:name="_Toc535506037"/>
      <w:r>
        <w:t>建设目标</w:t>
      </w:r>
      <w:bookmarkEnd w:id="21"/>
    </w:p>
    <w:p w14:paraId="755259FD" w14:textId="77777777" w:rsidR="00EF50D2" w:rsidRPr="00EF50D2" w:rsidRDefault="00EF50D2" w:rsidP="00A501D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hint="eastAsia"/>
        </w:rPr>
        <w:t>本项目主要建设目标如下：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401AD072" w14:textId="77777777" w:rsid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(1) </w:t>
      </w:r>
      <w:r w:rsidRPr="00EF50D2">
        <w:rPr>
          <w:rFonts w:asciiTheme="minorEastAsia" w:eastAsiaTheme="minorEastAsia" w:hAnsiTheme="minorEastAsia" w:hint="eastAsia"/>
        </w:rPr>
        <w:t>建立一个语义识别语料库与知识图谱构建模块，作为以后全面应用智能化的基础，包括语义识别、语音识别、图像文字识别等功能架构，建立丰富的移动</w:t>
      </w:r>
      <w:proofErr w:type="gramStart"/>
      <w:r w:rsidRPr="00EF50D2">
        <w:rPr>
          <w:rFonts w:asciiTheme="minorEastAsia" w:eastAsiaTheme="minorEastAsia" w:hAnsiTheme="minorEastAsia" w:hint="eastAsia"/>
        </w:rPr>
        <w:t>网优业务</w:t>
      </w:r>
      <w:proofErr w:type="gramEnd"/>
      <w:r w:rsidRPr="00EF50D2">
        <w:rPr>
          <w:rFonts w:asciiTheme="minorEastAsia" w:eastAsiaTheme="minorEastAsia" w:hAnsiTheme="minorEastAsia" w:hint="eastAsia"/>
        </w:rPr>
        <w:t>为核心的语音语料库、知识图谱。需要实现数字化大脑，支持</w:t>
      </w:r>
      <w:r w:rsidRPr="00EF50D2">
        <w:rPr>
          <w:rFonts w:asciiTheme="minorEastAsia" w:eastAsiaTheme="minorEastAsia" w:hAnsiTheme="minorEastAsia" w:hint="eastAsia"/>
        </w:rPr>
        <w:lastRenderedPageBreak/>
        <w:t>跨平台应用，支持自然语言处理与多轮对话理解；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5C4FC5C8" w14:textId="5FBB7AC1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(2) </w:t>
      </w:r>
      <w:r w:rsidRPr="00EF50D2">
        <w:rPr>
          <w:rFonts w:asciiTheme="minorEastAsia" w:eastAsiaTheme="minorEastAsia" w:hAnsiTheme="minorEastAsia" w:hint="eastAsia"/>
        </w:rPr>
        <w:t>实现一段文字的语义识别，如对话场景，或一篇长文章等，可以从中抽取重要的信息如时间、地点、投诉类型，识别文字情绪等；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7B63613E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(3) </w:t>
      </w:r>
      <w:r w:rsidRPr="00EF50D2">
        <w:rPr>
          <w:rFonts w:asciiTheme="minorEastAsia" w:eastAsiaTheme="minorEastAsia" w:hAnsiTheme="minorEastAsia" w:hint="eastAsia"/>
        </w:rPr>
        <w:t>能够把一段对话音频转换成文字。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2E9694B1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(4) </w:t>
      </w:r>
      <w:r w:rsidRPr="00EF50D2">
        <w:rPr>
          <w:rFonts w:asciiTheme="minorEastAsia" w:eastAsiaTheme="minorEastAsia" w:hAnsiTheme="minorEastAsia" w:hint="eastAsia"/>
        </w:rPr>
        <w:t>提供专题分析功能，针对特定专题，支持跨平台的数据提取、整理和报表、</w:t>
      </w:r>
      <w:r w:rsidRPr="00EF50D2">
        <w:rPr>
          <w:rFonts w:asciiTheme="minorEastAsia" w:eastAsiaTheme="minorEastAsia" w:hAnsiTheme="minorEastAsia" w:cs="Calibri"/>
        </w:rPr>
        <w:t>PPT</w:t>
      </w:r>
      <w:r w:rsidRPr="00EF50D2">
        <w:rPr>
          <w:rFonts w:asciiTheme="minorEastAsia" w:eastAsiaTheme="minorEastAsia" w:hAnsiTheme="minorEastAsia" w:hint="eastAsia"/>
        </w:rPr>
        <w:t>报告输出；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61D305DE" w14:textId="77777777" w:rsidR="00EF50D2" w:rsidRPr="00EF50D2" w:rsidRDefault="00EF50D2" w:rsidP="008260BB">
      <w:pPr>
        <w:pStyle w:val="Default"/>
        <w:spacing w:after="318" w:line="360" w:lineRule="auto"/>
        <w:ind w:firstLineChars="200" w:firstLine="480"/>
        <w:rPr>
          <w:rFonts w:asciiTheme="minorEastAsia" w:eastAsiaTheme="minorEastAsia" w:hAnsiTheme="minorEastAsia"/>
        </w:rPr>
      </w:pPr>
      <w:r w:rsidRPr="00EF50D2">
        <w:rPr>
          <w:rFonts w:asciiTheme="minorEastAsia" w:eastAsiaTheme="minorEastAsia" w:hAnsiTheme="minorEastAsia" w:cs="Calibri"/>
        </w:rPr>
        <w:t xml:space="preserve">(5) </w:t>
      </w:r>
      <w:r w:rsidRPr="00EF50D2">
        <w:rPr>
          <w:rFonts w:asciiTheme="minorEastAsia" w:eastAsiaTheme="minorEastAsia" w:hAnsiTheme="minorEastAsia" w:hint="eastAsia"/>
        </w:rPr>
        <w:t>多平台数据串联，在不改动现有系统接口的情况下，实现跨系统的数据交互，从而节省现有系统改动频率，增强系统稳定性；</w:t>
      </w:r>
      <w:r w:rsidRPr="00EF50D2">
        <w:rPr>
          <w:rFonts w:asciiTheme="minorEastAsia" w:eastAsiaTheme="minorEastAsia" w:hAnsiTheme="minorEastAsia"/>
        </w:rPr>
        <w:t xml:space="preserve"> </w:t>
      </w:r>
    </w:p>
    <w:p w14:paraId="4AB684A5" w14:textId="58E390F4" w:rsidR="00EF50D2" w:rsidRPr="00EF50D2" w:rsidRDefault="00EF50D2" w:rsidP="008260BB">
      <w:pPr>
        <w:pStyle w:val="Default"/>
        <w:spacing w:line="360" w:lineRule="auto"/>
        <w:ind w:firstLineChars="200" w:firstLine="480"/>
      </w:pPr>
      <w:r w:rsidRPr="00EF50D2">
        <w:rPr>
          <w:rFonts w:asciiTheme="minorEastAsia" w:eastAsiaTheme="minorEastAsia" w:hAnsiTheme="minorEastAsia" w:cs="Calibri"/>
        </w:rPr>
        <w:t xml:space="preserve">(6) </w:t>
      </w:r>
      <w:r w:rsidRPr="00EF50D2">
        <w:rPr>
          <w:rFonts w:asciiTheme="minorEastAsia" w:eastAsiaTheme="minorEastAsia" w:hAnsiTheme="minorEastAsia" w:hint="eastAsia"/>
        </w:rPr>
        <w:t>基础数据、网络、平台的监控。调用现有监控手段，</w:t>
      </w:r>
      <w:r w:rsidRPr="00EF50D2">
        <w:rPr>
          <w:rFonts w:asciiTheme="minorEastAsia" w:eastAsiaTheme="minorEastAsia" w:hAnsiTheme="minorEastAsia" w:cs="Calibri"/>
        </w:rPr>
        <w:t>7*24</w:t>
      </w:r>
      <w:r w:rsidRPr="00EF50D2">
        <w:rPr>
          <w:rFonts w:asciiTheme="minorEastAsia" w:eastAsiaTheme="minorEastAsia" w:hAnsiTheme="minorEastAsia" w:hint="eastAsia"/>
        </w:rPr>
        <w:t>小时不间断监控网络情况，及时通过多种渠道进行报警，确保网络稳定。</w:t>
      </w:r>
      <w:r>
        <w:rPr>
          <w:sz w:val="23"/>
          <w:szCs w:val="23"/>
        </w:rPr>
        <w:t xml:space="preserve"> </w:t>
      </w:r>
    </w:p>
    <w:p w14:paraId="5727AF7D" w14:textId="44358DEA" w:rsidR="00E56585" w:rsidRDefault="00EF50D2">
      <w:pPr>
        <w:pStyle w:val="2"/>
      </w:pPr>
      <w:bookmarkStart w:id="22" w:name="_Toc535506038"/>
      <w:r>
        <w:t>产品描述</w:t>
      </w:r>
      <w:bookmarkEnd w:id="22"/>
    </w:p>
    <w:p w14:paraId="28842EC5" w14:textId="69AD878A" w:rsidR="00E24985" w:rsidRPr="00EB69F8" w:rsidRDefault="00EB69F8" w:rsidP="00EB69F8">
      <w:pPr>
        <w:spacing w:line="360" w:lineRule="auto"/>
        <w:ind w:firstLineChars="200" w:firstLine="480"/>
        <w:rPr>
          <w:sz w:val="24"/>
          <w:szCs w:val="24"/>
        </w:rPr>
      </w:pPr>
      <w:r w:rsidRPr="00EB69F8">
        <w:rPr>
          <w:sz w:val="24"/>
          <w:szCs w:val="24"/>
        </w:rPr>
        <w:t>语义识别</w:t>
      </w:r>
      <w:r>
        <w:rPr>
          <w:sz w:val="24"/>
          <w:szCs w:val="24"/>
        </w:rPr>
        <w:t>模块</w:t>
      </w:r>
      <w:r w:rsidR="00E24985" w:rsidRPr="00EB69F8">
        <w:rPr>
          <w:rFonts w:ascii="宋体" w:hAnsi="宋体" w:cs="宋体" w:hint="eastAsia"/>
          <w:sz w:val="24"/>
          <w:szCs w:val="24"/>
        </w:rPr>
        <w:t>根据用户与10086</w:t>
      </w:r>
      <w:r>
        <w:rPr>
          <w:rFonts w:ascii="宋体" w:hAnsi="宋体" w:cs="宋体" w:hint="eastAsia"/>
          <w:sz w:val="24"/>
          <w:szCs w:val="24"/>
        </w:rPr>
        <w:t>客服对话的全量录音以及</w:t>
      </w:r>
      <w:r w:rsidR="00C44B34">
        <w:rPr>
          <w:rFonts w:ascii="宋体" w:hAnsi="宋体" w:cs="宋体" w:hint="eastAsia"/>
          <w:sz w:val="24"/>
          <w:szCs w:val="24"/>
        </w:rPr>
        <w:t>翻译</w:t>
      </w:r>
      <w:r w:rsidR="00E24985" w:rsidRPr="00EB69F8">
        <w:rPr>
          <w:rFonts w:ascii="宋体" w:hAnsi="宋体" w:cs="宋体" w:hint="eastAsia"/>
          <w:sz w:val="24"/>
          <w:szCs w:val="24"/>
        </w:rPr>
        <w:t>的文本，结合投诉工单</w:t>
      </w:r>
      <w:r>
        <w:rPr>
          <w:rFonts w:ascii="宋体" w:hAnsi="宋体" w:cs="宋体" w:hint="eastAsia"/>
          <w:sz w:val="24"/>
          <w:szCs w:val="24"/>
        </w:rPr>
        <w:t>数据，运用</w:t>
      </w:r>
      <w:r w:rsidR="00E24985" w:rsidRPr="00EB69F8">
        <w:rPr>
          <w:rFonts w:ascii="宋体" w:hAnsi="宋体" w:cs="宋体" w:hint="eastAsia"/>
          <w:sz w:val="24"/>
          <w:szCs w:val="24"/>
        </w:rPr>
        <w:t>自然语言处理</w:t>
      </w:r>
      <w:r>
        <w:rPr>
          <w:rFonts w:ascii="宋体" w:hAnsi="宋体" w:cs="宋体" w:hint="eastAsia"/>
          <w:sz w:val="24"/>
          <w:szCs w:val="24"/>
        </w:rPr>
        <w:t>和数据挖掘</w:t>
      </w:r>
      <w:r w:rsidR="00E24985" w:rsidRPr="00EB69F8">
        <w:rPr>
          <w:rFonts w:ascii="宋体" w:hAnsi="宋体" w:cs="宋体" w:hint="eastAsia"/>
          <w:sz w:val="24"/>
          <w:szCs w:val="24"/>
        </w:rPr>
        <w:t>技术对录音进行分析，并给录音文本打上多维度</w:t>
      </w:r>
      <w:r>
        <w:rPr>
          <w:rFonts w:ascii="宋体" w:hAnsi="宋体" w:cs="宋体" w:hint="eastAsia"/>
          <w:sz w:val="24"/>
          <w:szCs w:val="24"/>
        </w:rPr>
        <w:t>的标签；并</w:t>
      </w:r>
      <w:r>
        <w:rPr>
          <w:rFonts w:ascii="宋体" w:hAnsi="宋体" w:cs="宋体" w:hint="eastAsia"/>
          <w:sz w:val="24"/>
        </w:rPr>
        <w:t>基于情绪识别和用户行为特征识别出</w:t>
      </w:r>
      <w:proofErr w:type="gramStart"/>
      <w:r>
        <w:rPr>
          <w:rFonts w:ascii="宋体" w:hAnsi="宋体" w:cs="宋体" w:hint="eastAsia"/>
          <w:sz w:val="24"/>
        </w:rPr>
        <w:t>低满意度客户</w:t>
      </w:r>
      <w:proofErr w:type="gramEnd"/>
      <w:r>
        <w:rPr>
          <w:rFonts w:ascii="宋体" w:hAnsi="宋体" w:cs="宋体" w:hint="eastAsia"/>
          <w:sz w:val="24"/>
        </w:rPr>
        <w:t>,</w:t>
      </w:r>
      <w:r w:rsidR="00710D6C">
        <w:rPr>
          <w:rFonts w:ascii="宋体" w:hAnsi="宋体" w:cs="宋体" w:hint="eastAsia"/>
          <w:sz w:val="24"/>
        </w:rPr>
        <w:t>根据</w:t>
      </w:r>
      <w:r>
        <w:rPr>
          <w:rFonts w:ascii="宋体" w:hAnsi="宋体" w:cs="宋体" w:hint="eastAsia"/>
          <w:sz w:val="24"/>
        </w:rPr>
        <w:t>服务态度和服务质量等维度来分析客户不满意的原因。</w:t>
      </w:r>
    </w:p>
    <w:p w14:paraId="720305AB" w14:textId="77777777" w:rsidR="00E56585" w:rsidRDefault="00E56585">
      <w:pPr>
        <w:pStyle w:val="2"/>
      </w:pPr>
      <w:bookmarkStart w:id="23" w:name="_Toc535506039"/>
      <w:r>
        <w:t>产品功能</w:t>
      </w:r>
      <w:bookmarkEnd w:id="23"/>
    </w:p>
    <w:p w14:paraId="78FD639C" w14:textId="276047CC" w:rsidR="00710D6C" w:rsidRDefault="00EB69F8" w:rsidP="00710D6C">
      <w:pPr>
        <w:spacing w:line="360" w:lineRule="auto"/>
        <w:ind w:firstLineChars="200" w:firstLine="480"/>
        <w:rPr>
          <w:sz w:val="24"/>
          <w:szCs w:val="24"/>
        </w:rPr>
      </w:pPr>
      <w:r w:rsidRPr="00EB69F8">
        <w:rPr>
          <w:sz w:val="24"/>
          <w:szCs w:val="24"/>
        </w:rPr>
        <w:t>语义识别</w:t>
      </w:r>
      <w:r>
        <w:rPr>
          <w:sz w:val="24"/>
          <w:szCs w:val="24"/>
        </w:rPr>
        <w:t>模块包括</w:t>
      </w:r>
      <w:r w:rsidR="00710D6C">
        <w:rPr>
          <w:sz w:val="24"/>
          <w:szCs w:val="24"/>
        </w:rPr>
        <w:t>数据监控</w:t>
      </w:r>
      <w:r w:rsidR="00710D6C">
        <w:rPr>
          <w:rFonts w:hint="eastAsia"/>
          <w:sz w:val="24"/>
          <w:szCs w:val="24"/>
        </w:rPr>
        <w:t>、</w:t>
      </w:r>
      <w:r w:rsidR="00A501D0">
        <w:rPr>
          <w:rFonts w:hint="eastAsia"/>
          <w:sz w:val="24"/>
          <w:szCs w:val="24"/>
        </w:rPr>
        <w:t>投诉</w:t>
      </w:r>
      <w:r w:rsidR="004166FA">
        <w:rPr>
          <w:rFonts w:hint="eastAsia"/>
          <w:sz w:val="24"/>
          <w:szCs w:val="24"/>
        </w:rPr>
        <w:t>问题</w:t>
      </w:r>
      <w:r w:rsidR="00A501D0">
        <w:rPr>
          <w:sz w:val="24"/>
          <w:szCs w:val="24"/>
        </w:rPr>
        <w:t>智能挖掘</w:t>
      </w:r>
      <w:r w:rsidR="00710D6C">
        <w:rPr>
          <w:sz w:val="24"/>
          <w:szCs w:val="24"/>
        </w:rPr>
        <w:t>分类</w:t>
      </w:r>
      <w:r w:rsidR="00710D6C">
        <w:rPr>
          <w:rFonts w:hint="eastAsia"/>
          <w:sz w:val="24"/>
          <w:szCs w:val="24"/>
        </w:rPr>
        <w:t>、</w:t>
      </w:r>
      <w:proofErr w:type="gramStart"/>
      <w:r w:rsidR="004166FA">
        <w:rPr>
          <w:rFonts w:hint="eastAsia"/>
          <w:sz w:val="24"/>
          <w:szCs w:val="24"/>
        </w:rPr>
        <w:t>低满意度用户</w:t>
      </w:r>
      <w:proofErr w:type="gramEnd"/>
      <w:r w:rsidR="00710D6C">
        <w:rPr>
          <w:sz w:val="24"/>
          <w:szCs w:val="24"/>
        </w:rPr>
        <w:t>识别</w:t>
      </w:r>
      <w:r w:rsidR="00710D6C">
        <w:rPr>
          <w:rFonts w:hint="eastAsia"/>
          <w:sz w:val="24"/>
          <w:szCs w:val="24"/>
        </w:rPr>
        <w:t>、</w:t>
      </w:r>
      <w:r w:rsidR="00710D6C">
        <w:rPr>
          <w:sz w:val="24"/>
          <w:szCs w:val="24"/>
        </w:rPr>
        <w:t>用户</w:t>
      </w:r>
      <w:r w:rsidR="004166FA">
        <w:rPr>
          <w:sz w:val="24"/>
          <w:szCs w:val="24"/>
        </w:rPr>
        <w:t>行为</w:t>
      </w:r>
      <w:r w:rsidR="00710D6C">
        <w:rPr>
          <w:sz w:val="24"/>
          <w:szCs w:val="24"/>
        </w:rPr>
        <w:t>特征分析</w:t>
      </w:r>
      <w:r w:rsidR="00710D6C">
        <w:rPr>
          <w:rFonts w:hint="eastAsia"/>
          <w:sz w:val="24"/>
          <w:szCs w:val="24"/>
        </w:rPr>
        <w:t>、用户</w:t>
      </w:r>
      <w:r w:rsidR="00710D6C">
        <w:rPr>
          <w:sz w:val="24"/>
          <w:szCs w:val="24"/>
        </w:rPr>
        <w:t>满意度调查</w:t>
      </w:r>
      <w:r w:rsidR="00710D6C">
        <w:rPr>
          <w:rFonts w:hint="eastAsia"/>
          <w:sz w:val="24"/>
          <w:szCs w:val="24"/>
        </w:rPr>
        <w:t>、管理驾驶舱等功能子模块。</w:t>
      </w:r>
    </w:p>
    <w:p w14:paraId="2BE3467E" w14:textId="77777777" w:rsidR="00710D6C" w:rsidRPr="00E24985" w:rsidRDefault="00710D6C" w:rsidP="00710D6C">
      <w:pPr>
        <w:spacing w:line="360" w:lineRule="auto"/>
        <w:ind w:firstLineChars="200" w:firstLine="480"/>
        <w:rPr>
          <w:sz w:val="24"/>
          <w:szCs w:val="24"/>
        </w:rPr>
      </w:pPr>
    </w:p>
    <w:p w14:paraId="49141C20" w14:textId="77777777" w:rsidR="00AA4697" w:rsidRDefault="00E56585">
      <w:pPr>
        <w:pStyle w:val="2"/>
      </w:pPr>
      <w:bookmarkStart w:id="24" w:name="_Toc535506040"/>
      <w:r>
        <w:rPr>
          <w:rFonts w:hint="eastAsia"/>
        </w:rPr>
        <w:lastRenderedPageBreak/>
        <w:t>系统运行环境</w:t>
      </w:r>
      <w:bookmarkEnd w:id="24"/>
    </w:p>
    <w:p w14:paraId="2387D4FD" w14:textId="77777777" w:rsidR="00AA4697" w:rsidRDefault="008B1A73">
      <w:pPr>
        <w:pStyle w:val="3"/>
      </w:pPr>
      <w:bookmarkStart w:id="25" w:name="_Toc535506041"/>
      <w:r>
        <w:rPr>
          <w:rFonts w:hint="eastAsia"/>
        </w:rPr>
        <w:t>硬件环境</w:t>
      </w:r>
      <w:bookmarkEnd w:id="25"/>
    </w:p>
    <w:p w14:paraId="2D02ADD3" w14:textId="77777777" w:rsidR="00AA4697" w:rsidRDefault="008B1A73">
      <w:pPr>
        <w:pStyle w:val="3"/>
      </w:pPr>
      <w:bookmarkStart w:id="26" w:name="_Toc535506042"/>
      <w:r>
        <w:rPr>
          <w:rFonts w:hint="eastAsia"/>
        </w:rPr>
        <w:t>软件环境</w:t>
      </w:r>
      <w:bookmarkEnd w:id="26"/>
    </w:p>
    <w:p w14:paraId="5AD34F2B" w14:textId="77777777" w:rsidR="00AA4697" w:rsidRDefault="008B1A73">
      <w:pPr>
        <w:pStyle w:val="2"/>
      </w:pPr>
      <w:bookmarkStart w:id="27" w:name="_Toc535506043"/>
      <w:r>
        <w:rPr>
          <w:rFonts w:hint="eastAsia"/>
        </w:rPr>
        <w:t>业务系统总体结构</w:t>
      </w:r>
      <w:bookmarkEnd w:id="27"/>
    </w:p>
    <w:p w14:paraId="77910474" w14:textId="77777777" w:rsidR="00AA4697" w:rsidRDefault="008B1A73">
      <w:pPr>
        <w:pStyle w:val="2"/>
      </w:pPr>
      <w:bookmarkStart w:id="28" w:name="_Toc535506044"/>
      <w:r>
        <w:rPr>
          <w:rFonts w:hint="eastAsia"/>
        </w:rPr>
        <w:t>与外部系统关系</w:t>
      </w:r>
      <w:bookmarkEnd w:id="28"/>
    </w:p>
    <w:p w14:paraId="1164BC32" w14:textId="77777777" w:rsidR="00AA4697" w:rsidRDefault="00E56585">
      <w:pPr>
        <w:pStyle w:val="1"/>
      </w:pPr>
      <w:bookmarkStart w:id="29" w:name="_Toc535506045"/>
      <w:r>
        <w:rPr>
          <w:rFonts w:hint="eastAsia"/>
        </w:rPr>
        <w:t>项目约束</w:t>
      </w:r>
      <w:bookmarkEnd w:id="29"/>
    </w:p>
    <w:p w14:paraId="60948CEC" w14:textId="77777777" w:rsidR="00AA4697" w:rsidRPr="00AC1F52" w:rsidRDefault="008B1A73" w:rsidP="00AC1F52">
      <w:pPr>
        <w:pStyle w:val="2"/>
      </w:pPr>
      <w:bookmarkStart w:id="30" w:name="_Toc535506046"/>
      <w:r>
        <w:rPr>
          <w:rFonts w:hint="eastAsia"/>
        </w:rPr>
        <w:t>技术约束</w:t>
      </w:r>
      <w:bookmarkEnd w:id="30"/>
    </w:p>
    <w:p w14:paraId="3DEF33DE" w14:textId="77777777" w:rsidR="00AA4697" w:rsidRPr="00AC1F52" w:rsidRDefault="008B1A73" w:rsidP="00AC1F52">
      <w:pPr>
        <w:pStyle w:val="2"/>
      </w:pPr>
      <w:bookmarkStart w:id="31" w:name="_Toc535506047"/>
      <w:r>
        <w:rPr>
          <w:rFonts w:hint="eastAsia"/>
        </w:rPr>
        <w:t>业务约束</w:t>
      </w:r>
      <w:bookmarkEnd w:id="31"/>
    </w:p>
    <w:p w14:paraId="1CA5A856" w14:textId="77777777" w:rsidR="00AA4697" w:rsidRDefault="008B1A73">
      <w:pPr>
        <w:pStyle w:val="2"/>
      </w:pPr>
      <w:bookmarkStart w:id="32" w:name="_Toc535506048"/>
      <w:r>
        <w:rPr>
          <w:rFonts w:hint="eastAsia"/>
        </w:rPr>
        <w:t>进度约束</w:t>
      </w:r>
      <w:bookmarkEnd w:id="32"/>
    </w:p>
    <w:p w14:paraId="1A37B92C" w14:textId="4AA15C09" w:rsidR="00AA4697" w:rsidRPr="00E24985" w:rsidRDefault="008B1A73">
      <w:pPr>
        <w:spacing w:line="360" w:lineRule="auto"/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24985">
        <w:rPr>
          <w:rFonts w:hint="eastAsia"/>
          <w:sz w:val="24"/>
          <w:szCs w:val="24"/>
          <w:shd w:val="clear" w:color="auto" w:fill="FFFFFF" w:themeFill="background1"/>
        </w:rPr>
        <w:t>本项目要求在</w:t>
      </w:r>
      <w:r w:rsidR="003B0F92" w:rsidRPr="00E24985">
        <w:rPr>
          <w:rFonts w:hint="eastAsia"/>
          <w:sz w:val="24"/>
          <w:szCs w:val="24"/>
          <w:shd w:val="clear" w:color="auto" w:fill="FFFFFF" w:themeFill="background1"/>
        </w:rPr>
        <w:t>合同签订</w:t>
      </w:r>
      <w:r w:rsidR="00D423BB" w:rsidRPr="00E24985">
        <w:rPr>
          <w:rFonts w:hint="eastAsia"/>
          <w:sz w:val="24"/>
          <w:szCs w:val="24"/>
          <w:shd w:val="clear" w:color="auto" w:fill="FFFFFF" w:themeFill="background1"/>
        </w:rPr>
        <w:t>2</w:t>
      </w:r>
      <w:r w:rsidR="003B0F92" w:rsidRPr="00E24985">
        <w:rPr>
          <w:sz w:val="24"/>
          <w:szCs w:val="24"/>
          <w:shd w:val="clear" w:color="auto" w:fill="FFFFFF" w:themeFill="background1"/>
        </w:rPr>
        <w:t>个</w:t>
      </w:r>
      <w:r w:rsidR="00D423BB" w:rsidRPr="00E24985">
        <w:rPr>
          <w:rFonts w:hint="eastAsia"/>
          <w:sz w:val="24"/>
          <w:szCs w:val="24"/>
          <w:shd w:val="clear" w:color="auto" w:fill="FFFFFF" w:themeFill="background1"/>
        </w:rPr>
        <w:t>月</w:t>
      </w:r>
      <w:r w:rsidR="003B0F92" w:rsidRPr="00E24985">
        <w:rPr>
          <w:sz w:val="24"/>
          <w:szCs w:val="24"/>
          <w:shd w:val="clear" w:color="auto" w:fill="FFFFFF" w:themeFill="background1"/>
        </w:rPr>
        <w:t>内</w:t>
      </w:r>
      <w:r w:rsidR="00D423BB" w:rsidRPr="00E24985">
        <w:rPr>
          <w:sz w:val="24"/>
          <w:szCs w:val="24"/>
          <w:shd w:val="clear" w:color="auto" w:fill="FFFFFF" w:themeFill="background1"/>
        </w:rPr>
        <w:t>到货完成安装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；合同签订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6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个月初验，投诉工单智能分类准确率达到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 xml:space="preserve"> %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，</w:t>
      </w:r>
      <w:proofErr w:type="gramStart"/>
      <w:r w:rsidR="008C115A">
        <w:rPr>
          <w:rFonts w:hint="eastAsia"/>
          <w:sz w:val="24"/>
          <w:szCs w:val="24"/>
          <w:shd w:val="clear" w:color="auto" w:fill="FFFFFF" w:themeFill="background1"/>
        </w:rPr>
        <w:t>低满意度用户</w:t>
      </w:r>
      <w:proofErr w:type="gramEnd"/>
      <w:r w:rsidR="008C115A">
        <w:rPr>
          <w:rFonts w:hint="eastAsia"/>
          <w:sz w:val="24"/>
          <w:szCs w:val="24"/>
          <w:shd w:val="clear" w:color="auto" w:fill="FFFFFF" w:themeFill="background1"/>
        </w:rPr>
        <w:t>情绪识别准确率达到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 xml:space="preserve"> %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；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试运行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3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个月</w:t>
      </w:r>
      <w:r w:rsidR="00F5411A">
        <w:rPr>
          <w:rFonts w:hint="eastAsia"/>
          <w:sz w:val="24"/>
          <w:szCs w:val="24"/>
          <w:shd w:val="clear" w:color="auto" w:fill="FFFFFF" w:themeFill="background1"/>
        </w:rPr>
        <w:t>以上</w:t>
      </w:r>
      <w:r w:rsidR="008C115A">
        <w:rPr>
          <w:rFonts w:hint="eastAsia"/>
          <w:sz w:val="24"/>
          <w:szCs w:val="24"/>
          <w:shd w:val="clear" w:color="auto" w:fill="FFFFFF" w:themeFill="background1"/>
        </w:rPr>
        <w:t>终验。</w:t>
      </w:r>
    </w:p>
    <w:p w14:paraId="66C77CDD" w14:textId="77777777" w:rsidR="00AA4697" w:rsidRPr="00AC1F52" w:rsidRDefault="008B1A73" w:rsidP="00AC1F52">
      <w:pPr>
        <w:pStyle w:val="2"/>
      </w:pPr>
      <w:bookmarkStart w:id="33" w:name="_Toc535506049"/>
      <w:r>
        <w:rPr>
          <w:rFonts w:hint="eastAsia"/>
        </w:rPr>
        <w:lastRenderedPageBreak/>
        <w:t>质量约束</w:t>
      </w:r>
      <w:bookmarkEnd w:id="33"/>
    </w:p>
    <w:p w14:paraId="0E0E06C0" w14:textId="77777777" w:rsidR="00AA4697" w:rsidRPr="001E65C5" w:rsidRDefault="008B1A73" w:rsidP="001E65C5">
      <w:pPr>
        <w:pStyle w:val="2"/>
      </w:pPr>
      <w:bookmarkStart w:id="34" w:name="_Toc535506050"/>
      <w:r>
        <w:rPr>
          <w:rFonts w:hint="eastAsia"/>
        </w:rPr>
        <w:t>性能约束</w:t>
      </w:r>
      <w:bookmarkEnd w:id="34"/>
    </w:p>
    <w:p w14:paraId="4B25ACC5" w14:textId="77777777" w:rsidR="00AA4697" w:rsidRDefault="008B1A73">
      <w:pPr>
        <w:pStyle w:val="2"/>
      </w:pPr>
      <w:bookmarkStart w:id="35" w:name="_Toc535506051"/>
      <w:r>
        <w:rPr>
          <w:rFonts w:hint="eastAsia"/>
        </w:rPr>
        <w:t>其他约束</w:t>
      </w:r>
      <w:bookmarkEnd w:id="35"/>
    </w:p>
    <w:p w14:paraId="7F61E42B" w14:textId="77777777" w:rsidR="00AA4697" w:rsidRDefault="005A7DC2">
      <w:pPr>
        <w:pStyle w:val="1"/>
      </w:pPr>
      <w:bookmarkStart w:id="36" w:name="_Toc535506052"/>
      <w:bookmarkStart w:id="37" w:name="_Toc210209121"/>
      <w:r>
        <w:rPr>
          <w:rFonts w:hint="eastAsia"/>
        </w:rPr>
        <w:t>业务需求</w:t>
      </w:r>
      <w:bookmarkEnd w:id="36"/>
    </w:p>
    <w:p w14:paraId="697B4752" w14:textId="4950CDFB" w:rsidR="00AA4697" w:rsidRDefault="005A7DC2">
      <w:pPr>
        <w:pStyle w:val="2"/>
      </w:pPr>
      <w:bookmarkStart w:id="38" w:name="_Toc535506053"/>
      <w:r>
        <w:rPr>
          <w:rFonts w:hint="eastAsia"/>
        </w:rPr>
        <w:t>数据监控</w:t>
      </w:r>
      <w:bookmarkEnd w:id="38"/>
      <w:ins w:id="39" w:author="wenwei" w:date="2019-01-21T17:10:00Z">
        <w:r w:rsidR="007A37CC">
          <w:rPr>
            <w:rFonts w:hint="eastAsia"/>
          </w:rPr>
          <w:t>（数据</w:t>
        </w:r>
      </w:ins>
      <w:ins w:id="40" w:author="wenwei" w:date="2019-01-21T17:11:00Z">
        <w:r w:rsidR="007A37CC">
          <w:rPr>
            <w:rFonts w:hint="eastAsia"/>
          </w:rPr>
          <w:t>质量保障系统</w:t>
        </w:r>
      </w:ins>
      <w:ins w:id="41" w:author="wenwei" w:date="2019-01-21T17:10:00Z">
        <w:r w:rsidR="007A37CC">
          <w:rPr>
            <w:rFonts w:hint="eastAsia"/>
          </w:rPr>
          <w:t>）</w:t>
        </w:r>
      </w:ins>
    </w:p>
    <w:p w14:paraId="396BFED0" w14:textId="4A26730B" w:rsidR="00AA4697" w:rsidRDefault="008B1A73" w:rsidP="005A7DC2">
      <w:pPr>
        <w:pStyle w:val="3"/>
      </w:pPr>
      <w:bookmarkStart w:id="42" w:name="_Toc535506054"/>
      <w:r>
        <w:rPr>
          <w:rFonts w:hint="eastAsia"/>
        </w:rPr>
        <w:t>功能</w:t>
      </w:r>
      <w:r w:rsidR="00E22ADD">
        <w:t>设计</w:t>
      </w:r>
      <w:bookmarkEnd w:id="42"/>
    </w:p>
    <w:p w14:paraId="7F1B4C39" w14:textId="69D03A0F" w:rsidR="008B446E" w:rsidRPr="006532E6" w:rsidRDefault="00334B59" w:rsidP="006532E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 w:rsidR="008B446E" w:rsidRPr="006532E6">
        <w:rPr>
          <w:sz w:val="24"/>
          <w:szCs w:val="24"/>
        </w:rPr>
        <w:t>子模块对用户与客服对话录音文件</w:t>
      </w:r>
      <w:r w:rsidR="008B446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8B446E" w:rsidRPr="006532E6">
        <w:rPr>
          <w:sz w:val="24"/>
          <w:szCs w:val="24"/>
        </w:rPr>
        <w:t>文本</w:t>
      </w:r>
      <w:r w:rsidR="008B446E" w:rsidRPr="006532E6">
        <w:rPr>
          <w:rFonts w:hint="eastAsia"/>
          <w:sz w:val="24"/>
          <w:szCs w:val="24"/>
        </w:rPr>
        <w:t>等原始数据进行</w:t>
      </w:r>
      <w:r w:rsidR="00900E55">
        <w:rPr>
          <w:rFonts w:hint="eastAsia"/>
          <w:sz w:val="24"/>
          <w:szCs w:val="24"/>
        </w:rPr>
        <w:t>实时</w:t>
      </w:r>
      <w:r w:rsidR="008B446E" w:rsidRPr="006532E6">
        <w:rPr>
          <w:rFonts w:hint="eastAsia"/>
          <w:sz w:val="24"/>
          <w:szCs w:val="24"/>
        </w:rPr>
        <w:t>监控，</w:t>
      </w:r>
      <w:r w:rsidR="00900E55">
        <w:rPr>
          <w:rFonts w:hint="eastAsia"/>
          <w:sz w:val="24"/>
          <w:szCs w:val="24"/>
        </w:rPr>
        <w:t>定时</w:t>
      </w:r>
      <w:r w:rsidR="008B446E" w:rsidRPr="006532E6">
        <w:rPr>
          <w:rFonts w:hint="eastAsia"/>
          <w:sz w:val="24"/>
          <w:szCs w:val="24"/>
        </w:rPr>
        <w:t>汇总报表，并对异常情况进行预警。</w:t>
      </w:r>
    </w:p>
    <w:p w14:paraId="55481EAB" w14:textId="77777777" w:rsidR="008B446E" w:rsidRDefault="0076613B" w:rsidP="008B446E">
      <w:pPr>
        <w:pStyle w:val="4"/>
      </w:pPr>
      <w:r>
        <w:rPr>
          <w:rFonts w:hint="eastAsia"/>
        </w:rPr>
        <w:t>数据增量</w:t>
      </w:r>
      <w:r w:rsidR="008B446E">
        <w:rPr>
          <w:rFonts w:hint="eastAsia"/>
        </w:rPr>
        <w:t>监控</w:t>
      </w:r>
    </w:p>
    <w:p w14:paraId="4ACD589E" w14:textId="418CD79E" w:rsidR="00F4495E" w:rsidRPr="00F4495E" w:rsidRDefault="00EB3DB9" w:rsidP="00F4495E">
      <w:pPr>
        <w:spacing w:line="360" w:lineRule="auto"/>
        <w:ind w:firstLineChars="200" w:firstLine="480"/>
      </w:pPr>
      <w:r>
        <w:rPr>
          <w:sz w:val="24"/>
          <w:szCs w:val="24"/>
        </w:rPr>
        <w:t>实时</w:t>
      </w:r>
      <w:r w:rsidR="00F4495E" w:rsidRPr="006532E6">
        <w:rPr>
          <w:sz w:val="24"/>
          <w:szCs w:val="24"/>
        </w:rPr>
        <w:t>监控</w:t>
      </w:r>
      <w:r>
        <w:rPr>
          <w:sz w:val="24"/>
          <w:szCs w:val="24"/>
        </w:rPr>
        <w:t>新增</w:t>
      </w:r>
      <w:r w:rsidR="00F4495E" w:rsidRPr="006532E6">
        <w:rPr>
          <w:sz w:val="24"/>
          <w:szCs w:val="24"/>
        </w:rPr>
        <w:t>用户与客服对话录音文件</w:t>
      </w:r>
      <w:r w:rsidR="00F4495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F4495E" w:rsidRPr="006532E6">
        <w:rPr>
          <w:sz w:val="24"/>
          <w:szCs w:val="24"/>
        </w:rPr>
        <w:t>文本</w:t>
      </w:r>
      <w:r w:rsidR="00F4495E">
        <w:rPr>
          <w:rFonts w:hint="eastAsia"/>
          <w:sz w:val="24"/>
          <w:szCs w:val="24"/>
        </w:rPr>
        <w:t>等的数量。</w:t>
      </w:r>
    </w:p>
    <w:p w14:paraId="42CD7EB7" w14:textId="77777777" w:rsidR="008B446E" w:rsidRDefault="0076613B" w:rsidP="008B446E">
      <w:pPr>
        <w:pStyle w:val="4"/>
      </w:pPr>
      <w:r>
        <w:rPr>
          <w:rFonts w:hint="eastAsia"/>
        </w:rPr>
        <w:t>数据时延</w:t>
      </w:r>
      <w:r w:rsidR="008B446E">
        <w:rPr>
          <w:rFonts w:hint="eastAsia"/>
        </w:rPr>
        <w:t>监控</w:t>
      </w:r>
    </w:p>
    <w:p w14:paraId="6082F9BC" w14:textId="28833A7A" w:rsidR="00F4495E" w:rsidRPr="00F4495E" w:rsidRDefault="00EB3DB9" w:rsidP="00F4495E">
      <w:pPr>
        <w:spacing w:line="360" w:lineRule="auto"/>
        <w:ind w:firstLineChars="200" w:firstLine="480"/>
      </w:pPr>
      <w:r>
        <w:rPr>
          <w:sz w:val="24"/>
          <w:szCs w:val="24"/>
        </w:rPr>
        <w:t>实时</w:t>
      </w:r>
      <w:r w:rsidR="00F4495E" w:rsidRPr="006532E6">
        <w:rPr>
          <w:sz w:val="24"/>
          <w:szCs w:val="24"/>
        </w:rPr>
        <w:t>监控用户与客服对话录音文件</w:t>
      </w:r>
      <w:r w:rsidR="00F4495E"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="00F4495E" w:rsidRPr="006532E6">
        <w:rPr>
          <w:sz w:val="24"/>
          <w:szCs w:val="24"/>
        </w:rPr>
        <w:t>文本</w:t>
      </w:r>
      <w:r w:rsidR="00F4495E">
        <w:rPr>
          <w:rFonts w:hint="eastAsia"/>
          <w:sz w:val="24"/>
          <w:szCs w:val="24"/>
        </w:rPr>
        <w:t>等原始数据上传</w:t>
      </w:r>
      <w:r w:rsidR="00FA0F57">
        <w:rPr>
          <w:rFonts w:hint="eastAsia"/>
          <w:sz w:val="24"/>
          <w:szCs w:val="24"/>
        </w:rPr>
        <w:t>的时延，以及从录音文件上传到翻译文本上</w:t>
      </w:r>
      <w:proofErr w:type="gramStart"/>
      <w:r w:rsidR="00FA0F57">
        <w:rPr>
          <w:rFonts w:hint="eastAsia"/>
          <w:sz w:val="24"/>
          <w:szCs w:val="24"/>
        </w:rPr>
        <w:t>传之间</w:t>
      </w:r>
      <w:proofErr w:type="gramEnd"/>
      <w:r w:rsidR="00FA0F57">
        <w:rPr>
          <w:rFonts w:hint="eastAsia"/>
          <w:sz w:val="24"/>
          <w:szCs w:val="24"/>
        </w:rPr>
        <w:t>的时间差。</w:t>
      </w:r>
    </w:p>
    <w:p w14:paraId="1BB39789" w14:textId="77777777" w:rsidR="008B446E" w:rsidRDefault="0076613B" w:rsidP="008B446E">
      <w:pPr>
        <w:pStyle w:val="4"/>
      </w:pPr>
      <w:r>
        <w:rPr>
          <w:rFonts w:hint="eastAsia"/>
        </w:rPr>
        <w:t>数据</w:t>
      </w:r>
      <w:r w:rsidR="008B446E">
        <w:rPr>
          <w:rFonts w:hint="eastAsia"/>
        </w:rPr>
        <w:t>匹配监控</w:t>
      </w:r>
    </w:p>
    <w:p w14:paraId="53C92E5F" w14:textId="62A6CFF7" w:rsidR="00C52678" w:rsidRDefault="00EB3DB9" w:rsidP="00EB3DB9">
      <w:pPr>
        <w:spacing w:line="360" w:lineRule="auto"/>
        <w:ind w:firstLineChars="200" w:firstLine="480"/>
      </w:pPr>
      <w:r w:rsidRPr="00EB3DB9">
        <w:rPr>
          <w:rFonts w:hint="eastAsia"/>
          <w:sz w:val="24"/>
          <w:szCs w:val="24"/>
        </w:rPr>
        <w:t>实时监控</w:t>
      </w:r>
      <w:r w:rsidRPr="006532E6">
        <w:rPr>
          <w:sz w:val="24"/>
          <w:szCs w:val="24"/>
        </w:rPr>
        <w:t>用户与客服对话录音文件</w:t>
      </w:r>
      <w:r w:rsidRPr="006532E6">
        <w:rPr>
          <w:rFonts w:hint="eastAsia"/>
          <w:sz w:val="24"/>
          <w:szCs w:val="24"/>
        </w:rPr>
        <w:t>、</w:t>
      </w:r>
      <w:r w:rsidR="00C44B34">
        <w:rPr>
          <w:rFonts w:hint="eastAsia"/>
          <w:sz w:val="24"/>
          <w:szCs w:val="24"/>
        </w:rPr>
        <w:t>翻译</w:t>
      </w:r>
      <w:r w:rsidRPr="006532E6">
        <w:rPr>
          <w:sz w:val="24"/>
          <w:szCs w:val="24"/>
        </w:rPr>
        <w:t>文本</w:t>
      </w:r>
      <w:r w:rsidRPr="006532E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投诉</w:t>
      </w:r>
      <w:r w:rsidRPr="006532E6">
        <w:rPr>
          <w:sz w:val="24"/>
          <w:szCs w:val="24"/>
        </w:rPr>
        <w:t>工单</w:t>
      </w:r>
      <w:r>
        <w:rPr>
          <w:rFonts w:hint="eastAsia"/>
          <w:sz w:val="24"/>
          <w:szCs w:val="24"/>
        </w:rPr>
        <w:t>等数据的匹配。计算公式如下：</w:t>
      </w:r>
    </w:p>
    <w:p w14:paraId="6804D6EA" w14:textId="688CC2D9" w:rsidR="00EB3DB9" w:rsidRDefault="00EB3DB9" w:rsidP="00EB3DB9">
      <w:pPr>
        <w:spacing w:line="360" w:lineRule="auto"/>
        <w:ind w:firstLine="480"/>
        <w:rPr>
          <w:ins w:id="43" w:author="wenwei" w:date="2019-01-21T10:35:00Z"/>
          <w:sz w:val="24"/>
          <w:szCs w:val="24"/>
        </w:rPr>
      </w:pPr>
      <w:r>
        <w:rPr>
          <w:sz w:val="24"/>
          <w:szCs w:val="24"/>
        </w:rPr>
        <w:t>录音</w:t>
      </w:r>
      <w:del w:id="44" w:author="wenwei" w:date="2019-01-21T10:36:00Z">
        <w:r w:rsidDel="0001514D">
          <w:rPr>
            <w:sz w:val="24"/>
            <w:szCs w:val="24"/>
          </w:rPr>
          <w:delText>文本</w:delText>
        </w:r>
      </w:del>
      <w:r>
        <w:rPr>
          <w:sz w:val="24"/>
          <w:szCs w:val="24"/>
        </w:rPr>
        <w:t>与工单匹配率</w:t>
      </w:r>
      <w:ins w:id="45" w:author="wenwei" w:date="2019-01-22T08:16:00Z">
        <w:r w:rsidR="006B5B58">
          <w:rPr>
            <w:rFonts w:hint="eastAsia"/>
            <w:sz w:val="24"/>
            <w:szCs w:val="24"/>
          </w:rPr>
          <w:t>（</w:t>
        </w:r>
      </w:ins>
      <w:ins w:id="46" w:author="wenwei" w:date="2019-01-22T08:17:00Z">
        <w:r w:rsidR="006B5B58">
          <w:rPr>
            <w:rFonts w:hint="eastAsia"/>
            <w:sz w:val="24"/>
            <w:szCs w:val="24"/>
          </w:rPr>
          <w:t>有</w:t>
        </w:r>
        <w:proofErr w:type="gramStart"/>
        <w:r w:rsidR="006B5B58">
          <w:rPr>
            <w:rFonts w:hint="eastAsia"/>
            <w:sz w:val="24"/>
            <w:szCs w:val="24"/>
          </w:rPr>
          <w:t>工单</w:t>
        </w:r>
      </w:ins>
      <w:ins w:id="47" w:author="wenwei" w:date="2019-01-22T08:23:00Z">
        <w:r w:rsidR="00A17E7C">
          <w:rPr>
            <w:rFonts w:hint="eastAsia"/>
            <w:sz w:val="24"/>
            <w:szCs w:val="24"/>
          </w:rPr>
          <w:t>且</w:t>
        </w:r>
      </w:ins>
      <w:ins w:id="48" w:author="wenwei" w:date="2019-01-22T08:17:00Z">
        <w:r w:rsidR="006B5B58">
          <w:rPr>
            <w:rFonts w:hint="eastAsia"/>
            <w:sz w:val="24"/>
            <w:szCs w:val="24"/>
          </w:rPr>
          <w:t>有</w:t>
        </w:r>
      </w:ins>
      <w:proofErr w:type="gramEnd"/>
      <w:ins w:id="49" w:author="wenwei" w:date="2019-01-22T08:18:00Z">
        <w:r w:rsidR="006B5B58">
          <w:rPr>
            <w:rFonts w:hint="eastAsia"/>
            <w:sz w:val="24"/>
            <w:szCs w:val="24"/>
          </w:rPr>
          <w:t>录音</w:t>
        </w:r>
      </w:ins>
      <w:ins w:id="50" w:author="wenwei" w:date="2019-01-22T08:23:00Z">
        <w:r w:rsidR="00A17E7C">
          <w:rPr>
            <w:rFonts w:hint="eastAsia"/>
            <w:sz w:val="24"/>
            <w:szCs w:val="24"/>
          </w:rPr>
          <w:t>文件</w:t>
        </w:r>
      </w:ins>
      <w:ins w:id="51" w:author="wenwei" w:date="2019-01-22T08:16:00Z">
        <w:r w:rsidR="006B5B58">
          <w:rPr>
            <w:rFonts w:hint="eastAsia"/>
            <w:sz w:val="24"/>
            <w:szCs w:val="24"/>
          </w:rPr>
          <w:t>）</w:t>
        </w:r>
      </w:ins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EB3DB9">
        <w:rPr>
          <w:sz w:val="24"/>
          <w:szCs w:val="24"/>
        </w:rPr>
        <w:t>（</w:t>
      </w:r>
      <w:r w:rsidRPr="00EB3DB9">
        <w:rPr>
          <w:rFonts w:hint="eastAsia"/>
          <w:sz w:val="24"/>
          <w:szCs w:val="24"/>
        </w:rPr>
        <w:t>匹配</w:t>
      </w:r>
      <w:r w:rsidRPr="00EB3DB9">
        <w:rPr>
          <w:sz w:val="24"/>
          <w:szCs w:val="24"/>
        </w:rPr>
        <w:t>上</w:t>
      </w:r>
      <w:r>
        <w:rPr>
          <w:sz w:val="24"/>
          <w:szCs w:val="24"/>
        </w:rPr>
        <w:t>录音</w:t>
      </w:r>
      <w:del w:id="52" w:author="wenwei" w:date="2019-01-21T10:36:00Z">
        <w:r w:rsidRPr="00EB3DB9" w:rsidDel="0001514D">
          <w:rPr>
            <w:rFonts w:hint="eastAsia"/>
            <w:sz w:val="24"/>
            <w:szCs w:val="24"/>
          </w:rPr>
          <w:delText>文本</w:delText>
        </w:r>
      </w:del>
      <w:r w:rsidRPr="00EB3DB9">
        <w:rPr>
          <w:sz w:val="24"/>
          <w:szCs w:val="24"/>
        </w:rPr>
        <w:t>的工单数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工单数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1E54A32B" w14:textId="5219B755" w:rsidR="007D495D" w:rsidRDefault="007D495D" w:rsidP="00EB3DB9">
      <w:pPr>
        <w:spacing w:line="360" w:lineRule="auto"/>
        <w:ind w:firstLine="480"/>
        <w:rPr>
          <w:sz w:val="24"/>
          <w:szCs w:val="24"/>
        </w:rPr>
      </w:pPr>
      <w:ins w:id="53" w:author="wenwei" w:date="2019-01-21T10:36:00Z">
        <w:r>
          <w:rPr>
            <w:sz w:val="24"/>
            <w:szCs w:val="24"/>
          </w:rPr>
          <w:t>文本与工单匹配率</w:t>
        </w:r>
      </w:ins>
      <w:ins w:id="54" w:author="wenwei" w:date="2019-01-22T08:18:00Z">
        <w:r w:rsidR="006B5B58">
          <w:rPr>
            <w:rFonts w:hint="eastAsia"/>
            <w:sz w:val="24"/>
            <w:szCs w:val="24"/>
          </w:rPr>
          <w:t>（有</w:t>
        </w:r>
        <w:proofErr w:type="gramStart"/>
        <w:r w:rsidR="006B5B58">
          <w:rPr>
            <w:rFonts w:hint="eastAsia"/>
            <w:sz w:val="24"/>
            <w:szCs w:val="24"/>
          </w:rPr>
          <w:t>工单</w:t>
        </w:r>
      </w:ins>
      <w:ins w:id="55" w:author="wenwei" w:date="2019-01-22T08:23:00Z">
        <w:r w:rsidR="00A17E7C">
          <w:rPr>
            <w:rFonts w:hint="eastAsia"/>
            <w:sz w:val="24"/>
            <w:szCs w:val="24"/>
          </w:rPr>
          <w:t>且</w:t>
        </w:r>
      </w:ins>
      <w:ins w:id="56" w:author="wenwei" w:date="2019-01-22T08:18:00Z">
        <w:r w:rsidR="006B5B58">
          <w:rPr>
            <w:rFonts w:hint="eastAsia"/>
            <w:sz w:val="24"/>
            <w:szCs w:val="24"/>
          </w:rPr>
          <w:t>有</w:t>
        </w:r>
      </w:ins>
      <w:proofErr w:type="gramEnd"/>
      <w:ins w:id="57" w:author="wenwei" w:date="2019-01-22T08:23:00Z">
        <w:r w:rsidR="00A17E7C">
          <w:rPr>
            <w:rFonts w:hint="eastAsia"/>
            <w:sz w:val="24"/>
            <w:szCs w:val="24"/>
          </w:rPr>
          <w:t>转录</w:t>
        </w:r>
      </w:ins>
      <w:ins w:id="58" w:author="wenwei" w:date="2019-01-22T08:18:00Z">
        <w:r w:rsidR="006B5B58">
          <w:rPr>
            <w:rFonts w:hint="eastAsia"/>
            <w:sz w:val="24"/>
            <w:szCs w:val="24"/>
          </w:rPr>
          <w:t>文本）</w:t>
        </w:r>
      </w:ins>
      <w:ins w:id="59" w:author="wenwei" w:date="2019-01-21T10:36:00Z">
        <w:r>
          <w:rPr>
            <w:rFonts w:hint="eastAsia"/>
            <w:sz w:val="24"/>
            <w:szCs w:val="24"/>
          </w:rPr>
          <w:t xml:space="preserve"> =</w:t>
        </w:r>
        <w:r>
          <w:rPr>
            <w:sz w:val="24"/>
            <w:szCs w:val="24"/>
          </w:rPr>
          <w:t xml:space="preserve"> </w:t>
        </w:r>
        <w:r w:rsidRPr="00EB3DB9">
          <w:rPr>
            <w:sz w:val="24"/>
            <w:szCs w:val="24"/>
          </w:rPr>
          <w:t>（</w:t>
        </w:r>
        <w:r w:rsidRPr="00EB3DB9">
          <w:rPr>
            <w:rFonts w:hint="eastAsia"/>
            <w:sz w:val="24"/>
            <w:szCs w:val="24"/>
          </w:rPr>
          <w:t>匹配</w:t>
        </w:r>
        <w:r w:rsidRPr="00EB3DB9">
          <w:rPr>
            <w:sz w:val="24"/>
            <w:szCs w:val="24"/>
          </w:rPr>
          <w:t>上</w:t>
        </w:r>
        <w:r w:rsidRPr="00EB3DB9">
          <w:rPr>
            <w:rFonts w:hint="eastAsia"/>
            <w:sz w:val="24"/>
            <w:szCs w:val="24"/>
          </w:rPr>
          <w:t>文本</w:t>
        </w:r>
        <w:r w:rsidRPr="00EB3DB9">
          <w:rPr>
            <w:sz w:val="24"/>
            <w:szCs w:val="24"/>
          </w:rPr>
          <w:t>的工单数</w:t>
        </w:r>
        <w:r>
          <w:rPr>
            <w:rFonts w:hint="eastAsia"/>
            <w:sz w:val="24"/>
            <w:szCs w:val="24"/>
          </w:rPr>
          <w:t xml:space="preserve"> </w:t>
        </w:r>
        <w:r w:rsidRPr="00EB3DB9">
          <w:rPr>
            <w:rFonts w:hint="eastAsia"/>
            <w:sz w:val="24"/>
            <w:szCs w:val="24"/>
          </w:rPr>
          <w:t>/</w:t>
        </w:r>
        <w:r>
          <w:rPr>
            <w:sz w:val="24"/>
            <w:szCs w:val="24"/>
          </w:rPr>
          <w:t xml:space="preserve"> </w:t>
        </w:r>
        <w:r w:rsidRPr="00EB3DB9">
          <w:rPr>
            <w:rFonts w:hint="eastAsia"/>
            <w:sz w:val="24"/>
            <w:szCs w:val="24"/>
          </w:rPr>
          <w:t>全</w:t>
        </w:r>
        <w:r w:rsidRPr="00EB3DB9">
          <w:rPr>
            <w:rFonts w:hint="eastAsia"/>
            <w:sz w:val="24"/>
            <w:szCs w:val="24"/>
          </w:rPr>
          <w:lastRenderedPageBreak/>
          <w:t>量</w:t>
        </w:r>
        <w:r w:rsidRPr="00EB3DB9">
          <w:rPr>
            <w:sz w:val="24"/>
            <w:szCs w:val="24"/>
          </w:rPr>
          <w:t>工单数</w:t>
        </w:r>
        <w:r>
          <w:rPr>
            <w:rFonts w:hint="eastAsia"/>
            <w:sz w:val="24"/>
            <w:szCs w:val="24"/>
          </w:rPr>
          <w:t>）</w:t>
        </w:r>
        <w:r>
          <w:rPr>
            <w:sz w:val="24"/>
            <w:szCs w:val="24"/>
          </w:rPr>
          <w:t xml:space="preserve"> </w:t>
        </w:r>
        <w:r w:rsidRPr="00EB3DB9">
          <w:rPr>
            <w:rFonts w:hint="eastAsia"/>
            <w:sz w:val="24"/>
            <w:szCs w:val="24"/>
          </w:rPr>
          <w:t>*</w:t>
        </w:r>
        <w:r>
          <w:rPr>
            <w:sz w:val="24"/>
            <w:szCs w:val="24"/>
          </w:rPr>
          <w:t xml:space="preserve"> </w:t>
        </w:r>
        <w:r w:rsidRPr="00EB3DB9">
          <w:rPr>
            <w:rFonts w:hint="eastAsia"/>
            <w:sz w:val="24"/>
            <w:szCs w:val="24"/>
          </w:rPr>
          <w:t>100%</w:t>
        </w:r>
      </w:ins>
    </w:p>
    <w:p w14:paraId="1CB5B822" w14:textId="59621F6D" w:rsidR="00EB3DB9" w:rsidRDefault="00EB3DB9" w:rsidP="00EB3D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录音与文本匹配率</w:t>
      </w:r>
      <w:ins w:id="60" w:author="wenwei" w:date="2019-01-22T08:23:00Z">
        <w:r w:rsidR="00A17E7C">
          <w:rPr>
            <w:rFonts w:hint="eastAsia"/>
            <w:sz w:val="24"/>
            <w:szCs w:val="24"/>
          </w:rPr>
          <w:t>（有录音文件且有转录文本）</w:t>
        </w:r>
      </w:ins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（匹</w:t>
      </w:r>
      <w:r w:rsidRPr="00EB3DB9">
        <w:rPr>
          <w:rFonts w:hint="eastAsia"/>
          <w:sz w:val="24"/>
          <w:szCs w:val="24"/>
        </w:rPr>
        <w:t>配</w:t>
      </w:r>
      <w:r w:rsidRPr="00EB3DB9">
        <w:rPr>
          <w:sz w:val="24"/>
          <w:szCs w:val="24"/>
        </w:rPr>
        <w:t>上文本的录音数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录音</w:t>
      </w:r>
      <w:r>
        <w:rPr>
          <w:rFonts w:hint="eastAsia"/>
          <w:sz w:val="24"/>
          <w:szCs w:val="24"/>
        </w:rPr>
        <w:t>）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0265C420" w14:textId="2EE9B1C6" w:rsidR="005B4FC5" w:rsidRPr="005B4FC5" w:rsidRDefault="005B4FC5" w:rsidP="00EB3DB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工单录音一对多发生率</w:t>
      </w:r>
      <w:ins w:id="61" w:author="wenwei" w:date="2019-01-22T08:23:00Z">
        <w:r w:rsidR="002300A4">
          <w:rPr>
            <w:rFonts w:hint="eastAsia"/>
            <w:sz w:val="24"/>
            <w:szCs w:val="24"/>
          </w:rPr>
          <w:t>（一个</w:t>
        </w:r>
      </w:ins>
      <w:ins w:id="62" w:author="wenwei" w:date="2019-01-22T08:24:00Z">
        <w:r w:rsidR="002300A4">
          <w:rPr>
            <w:rFonts w:hint="eastAsia"/>
            <w:sz w:val="24"/>
            <w:szCs w:val="24"/>
          </w:rPr>
          <w:t>工单号对应有多个录音文件</w:t>
        </w:r>
      </w:ins>
      <w:ins w:id="63" w:author="wenwei" w:date="2019-01-22T08:23:00Z">
        <w:r w:rsidR="002300A4">
          <w:rPr>
            <w:rFonts w:hint="eastAsia"/>
            <w:sz w:val="24"/>
            <w:szCs w:val="24"/>
          </w:rPr>
          <w:t>）</w:t>
        </w:r>
      </w:ins>
      <w:r>
        <w:rPr>
          <w:rFonts w:hint="eastAsia"/>
          <w:sz w:val="24"/>
          <w:szCs w:val="24"/>
        </w:rPr>
        <w:t xml:space="preserve"> =</w:t>
      </w:r>
      <w:r w:rsidRPr="00EB3DB9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发生工单录音一对多</w:t>
      </w:r>
      <w:r w:rsidRPr="00EB3DB9">
        <w:rPr>
          <w:sz w:val="24"/>
          <w:szCs w:val="24"/>
        </w:rPr>
        <w:t>的工单数</w:t>
      </w:r>
      <w:r>
        <w:rPr>
          <w:rFonts w:hint="eastAsia"/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全量</w:t>
      </w:r>
      <w:r w:rsidRPr="00EB3DB9">
        <w:rPr>
          <w:sz w:val="24"/>
          <w:szCs w:val="24"/>
        </w:rPr>
        <w:t>工单数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EB3DB9">
        <w:rPr>
          <w:rFonts w:hint="eastAsia"/>
          <w:sz w:val="24"/>
          <w:szCs w:val="24"/>
        </w:rPr>
        <w:t>100%</w:t>
      </w:r>
    </w:p>
    <w:p w14:paraId="1521B5F3" w14:textId="77777777" w:rsidR="008B446E" w:rsidRDefault="008B446E" w:rsidP="008B446E">
      <w:pPr>
        <w:pStyle w:val="4"/>
      </w:pPr>
      <w:proofErr w:type="gramStart"/>
      <w:r>
        <w:rPr>
          <w:rFonts w:hint="eastAsia"/>
        </w:rPr>
        <w:t>监控</w:t>
      </w:r>
      <w:r w:rsidR="00CF0D10">
        <w:rPr>
          <w:rFonts w:hint="eastAsia"/>
        </w:rPr>
        <w:t>日</w:t>
      </w:r>
      <w:proofErr w:type="gramEnd"/>
      <w:r>
        <w:rPr>
          <w:rFonts w:hint="eastAsia"/>
        </w:rPr>
        <w:t>报表和预警</w:t>
      </w:r>
    </w:p>
    <w:p w14:paraId="752C1F27" w14:textId="76E68CA0" w:rsidR="008004A6" w:rsidRPr="000A4C25" w:rsidRDefault="000A4C25" w:rsidP="00CF0D10">
      <w:pPr>
        <w:spacing w:line="360" w:lineRule="auto"/>
        <w:ind w:firstLineChars="200" w:firstLine="480"/>
        <w:rPr>
          <w:sz w:val="24"/>
          <w:szCs w:val="24"/>
        </w:rPr>
      </w:pPr>
      <w:r w:rsidRPr="000A4C25">
        <w:rPr>
          <w:sz w:val="24"/>
          <w:szCs w:val="24"/>
        </w:rPr>
        <w:t>时延监控报表</w:t>
      </w:r>
      <w:r w:rsidR="00F93A9A">
        <w:rPr>
          <w:rFonts w:hint="eastAsia"/>
          <w:sz w:val="24"/>
          <w:szCs w:val="24"/>
        </w:rPr>
        <w:t>分</w:t>
      </w:r>
      <w:r w:rsidRPr="00F93A9A">
        <w:rPr>
          <w:sz w:val="24"/>
          <w:szCs w:val="24"/>
        </w:rPr>
        <w:t>类别</w:t>
      </w:r>
      <w:r w:rsidR="00F93A9A">
        <w:rPr>
          <w:sz w:val="24"/>
          <w:szCs w:val="24"/>
        </w:rPr>
        <w:t>按时延长度分别统计</w:t>
      </w:r>
      <w:r w:rsidR="00F93A9A">
        <w:rPr>
          <w:rFonts w:hint="eastAsia"/>
          <w:sz w:val="24"/>
          <w:szCs w:val="24"/>
        </w:rPr>
        <w:t>录音文件和翻译文本总</w:t>
      </w:r>
      <w:r w:rsidR="00F93A9A"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小时，</w:t>
      </w:r>
      <w:r>
        <w:rPr>
          <w:rFonts w:hint="eastAsia"/>
          <w:sz w:val="24"/>
          <w:szCs w:val="24"/>
        </w:rPr>
        <w:t>3</w:t>
      </w:r>
      <w:r w:rsidR="00F93A9A">
        <w:rPr>
          <w:rFonts w:hint="eastAsia"/>
          <w:sz w:val="24"/>
          <w:szCs w:val="24"/>
        </w:rPr>
        <w:t>小时等</w:t>
      </w:r>
      <w:r w:rsidR="00C503D7">
        <w:rPr>
          <w:rFonts w:hint="eastAsia"/>
          <w:sz w:val="24"/>
          <w:szCs w:val="24"/>
        </w:rPr>
        <w:t>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5902" w14:paraId="4910E383" w14:textId="77777777" w:rsidTr="0045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F5E2D23" w14:textId="77777777" w:rsidR="00455902" w:rsidRDefault="00455902" w:rsidP="00455902">
            <w:pPr>
              <w:jc w:val="center"/>
            </w:pPr>
          </w:p>
        </w:tc>
        <w:tc>
          <w:tcPr>
            <w:tcW w:w="1382" w:type="dxa"/>
          </w:tcPr>
          <w:p w14:paraId="6AF66B1C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1383" w:type="dxa"/>
          </w:tcPr>
          <w:p w14:paraId="0A77F162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3673F8C5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1A1B71F0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  <w:tc>
          <w:tcPr>
            <w:tcW w:w="1383" w:type="dxa"/>
          </w:tcPr>
          <w:p w14:paraId="29EECBE5" w14:textId="77777777" w:rsidR="00455902" w:rsidRDefault="000A4C25" w:rsidP="0045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455902" w14:paraId="5D846407" w14:textId="77777777" w:rsidTr="0045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7F4F1D5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现场</w:t>
            </w:r>
          </w:p>
        </w:tc>
        <w:tc>
          <w:tcPr>
            <w:tcW w:w="1382" w:type="dxa"/>
          </w:tcPr>
          <w:p w14:paraId="7AEE38AA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000CC1E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9A36633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C94A16B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D017F7B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02" w14:paraId="49E18CD5" w14:textId="77777777" w:rsidTr="0045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FE5249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诉求</w:t>
            </w:r>
          </w:p>
        </w:tc>
        <w:tc>
          <w:tcPr>
            <w:tcW w:w="1382" w:type="dxa"/>
          </w:tcPr>
          <w:p w14:paraId="49A78A05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B66B0F1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D9EE032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30BC56B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5A15908" w14:textId="77777777" w:rsidR="00455902" w:rsidRDefault="00455902" w:rsidP="00455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902" w14:paraId="76D36D14" w14:textId="77777777" w:rsidTr="0045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CE49AC6" w14:textId="77777777" w:rsidR="00455902" w:rsidRDefault="00455902" w:rsidP="00455902">
            <w:pPr>
              <w:jc w:val="center"/>
            </w:pPr>
            <w:r>
              <w:rPr>
                <w:rFonts w:hint="eastAsia"/>
              </w:rPr>
              <w:t>申告</w:t>
            </w:r>
          </w:p>
        </w:tc>
        <w:tc>
          <w:tcPr>
            <w:tcW w:w="1382" w:type="dxa"/>
          </w:tcPr>
          <w:p w14:paraId="19127E24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57DE73E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A1D3041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CD11BD5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D259BB7" w14:textId="77777777" w:rsidR="00455902" w:rsidRDefault="00455902" w:rsidP="00455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0CA1E9" w14:textId="56150ACC" w:rsidR="00CF0D10" w:rsidRDefault="00455902" w:rsidP="00CF0D10">
      <w:pPr>
        <w:ind w:left="2520" w:firstLine="420"/>
        <w:rPr>
          <w:rFonts w:cs="宋体"/>
          <w:szCs w:val="28"/>
        </w:rPr>
      </w:pPr>
      <w:r w:rsidRPr="00FA7184">
        <w:rPr>
          <w:rFonts w:cs="宋体" w:hint="eastAsia"/>
          <w:szCs w:val="28"/>
        </w:rPr>
        <w:t>表</w:t>
      </w:r>
      <w:r>
        <w:rPr>
          <w:rFonts w:cs="宋体" w:hint="eastAsia"/>
          <w:szCs w:val="28"/>
        </w:rPr>
        <w:t>4-</w:t>
      </w:r>
      <w:r w:rsidR="005B3B46">
        <w:rPr>
          <w:rFonts w:cs="宋体"/>
          <w:szCs w:val="28"/>
        </w:rPr>
        <w:t>1</w:t>
      </w:r>
      <w:r w:rsidRPr="00FA7184">
        <w:rPr>
          <w:rFonts w:cs="宋体" w:hint="eastAsia"/>
          <w:szCs w:val="28"/>
        </w:rPr>
        <w:t xml:space="preserve"> </w:t>
      </w:r>
      <w:r>
        <w:rPr>
          <w:rFonts w:cs="宋体" w:hint="eastAsia"/>
          <w:szCs w:val="28"/>
        </w:rPr>
        <w:t>时延监控报表模板</w:t>
      </w:r>
    </w:p>
    <w:p w14:paraId="349C9AAC" w14:textId="77777777" w:rsidR="00B622A8" w:rsidRDefault="00B622A8" w:rsidP="00CF0D10">
      <w:pPr>
        <w:ind w:left="2520" w:firstLine="420"/>
        <w:rPr>
          <w:rFonts w:cs="宋体"/>
          <w:szCs w:val="28"/>
        </w:rPr>
      </w:pPr>
    </w:p>
    <w:p w14:paraId="07AC350D" w14:textId="42E7BF1A" w:rsidR="00CF0D10" w:rsidRDefault="00F93A9A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时延标准暂定</w:t>
      </w:r>
      <w:r w:rsidR="00C44B34">
        <w:rPr>
          <w:rFonts w:hint="eastAsia"/>
          <w:sz w:val="24"/>
          <w:szCs w:val="24"/>
        </w:rPr>
        <w:t>录音和翻译</w:t>
      </w:r>
      <w:r>
        <w:rPr>
          <w:rFonts w:hint="eastAsia"/>
          <w:sz w:val="24"/>
          <w:szCs w:val="24"/>
        </w:rPr>
        <w:t>文本上传时延分别小于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小时，超出时延标准的异常情况需进行统计。</w:t>
      </w:r>
    </w:p>
    <w:p w14:paraId="747BD92F" w14:textId="77777777" w:rsidR="00CF0D10" w:rsidRDefault="00CF0D10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</w:t>
      </w:r>
      <w:r w:rsidRPr="000A4C25">
        <w:rPr>
          <w:sz w:val="24"/>
          <w:szCs w:val="24"/>
        </w:rPr>
        <w:t>监控报表</w:t>
      </w:r>
      <w:r>
        <w:rPr>
          <w:sz w:val="24"/>
          <w:szCs w:val="24"/>
        </w:rPr>
        <w:t>按</w:t>
      </w:r>
      <w:r>
        <w:rPr>
          <w:rFonts w:hint="eastAsia"/>
          <w:sz w:val="24"/>
          <w:szCs w:val="24"/>
        </w:rPr>
        <w:t>不匹配</w:t>
      </w:r>
      <w:r w:rsidR="001A0E7C">
        <w:rPr>
          <w:rFonts w:hint="eastAsia"/>
          <w:sz w:val="24"/>
          <w:szCs w:val="24"/>
        </w:rPr>
        <w:t>类型，如有录音无文本、有录音无工单、</w:t>
      </w:r>
      <w:r w:rsidR="003F7C04">
        <w:rPr>
          <w:rFonts w:hint="eastAsia"/>
          <w:sz w:val="24"/>
          <w:szCs w:val="24"/>
        </w:rPr>
        <w:t>工单录音一对多等，</w:t>
      </w:r>
      <w:r w:rsidR="001A0E7C">
        <w:rPr>
          <w:rFonts w:hint="eastAsia"/>
          <w:sz w:val="24"/>
          <w:szCs w:val="24"/>
        </w:rPr>
        <w:t>统计异常数量。</w:t>
      </w:r>
    </w:p>
    <w:p w14:paraId="4E47D962" w14:textId="2DC7379F" w:rsidR="00193E2F" w:rsidRDefault="00193E2F" w:rsidP="00CF0D1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以上异常统计汇总生成报表后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经过审核</w:t>
      </w:r>
      <w:r>
        <w:rPr>
          <w:rFonts w:hint="eastAsia"/>
          <w:sz w:val="24"/>
          <w:szCs w:val="24"/>
        </w:rPr>
        <w:t>后推送。（</w:t>
      </w:r>
      <w:r w:rsidR="008868F3">
        <w:rPr>
          <w:rFonts w:hint="eastAsia"/>
          <w:sz w:val="24"/>
          <w:szCs w:val="24"/>
        </w:rPr>
        <w:t>前期发送到个人微信</w:t>
      </w:r>
      <w:r>
        <w:rPr>
          <w:rFonts w:hint="eastAsia"/>
          <w:sz w:val="24"/>
          <w:szCs w:val="24"/>
        </w:rPr>
        <w:t>）</w:t>
      </w:r>
    </w:p>
    <w:p w14:paraId="6990D18D" w14:textId="77777777" w:rsidR="00AA4697" w:rsidRDefault="008B1A73" w:rsidP="005A7DC2">
      <w:pPr>
        <w:pStyle w:val="3"/>
      </w:pPr>
      <w:bookmarkStart w:id="64" w:name="_Toc535506055"/>
      <w:r>
        <w:t>流程</w:t>
      </w:r>
      <w:r w:rsidR="005A7DC2">
        <w:t>图</w:t>
      </w:r>
      <w:bookmarkEnd w:id="64"/>
    </w:p>
    <w:p w14:paraId="73C3F82B" w14:textId="77777777" w:rsidR="008B446E" w:rsidRDefault="008B446E" w:rsidP="008B446E">
      <w:pPr>
        <w:ind w:firstLineChars="400" w:firstLine="840"/>
      </w:pPr>
      <w:r>
        <w:rPr>
          <w:rFonts w:hint="eastAsia"/>
          <w:noProof/>
        </w:rPr>
        <w:drawing>
          <wp:inline distT="0" distB="0" distL="0" distR="0" wp14:anchorId="58349407" wp14:editId="15B2BC17">
            <wp:extent cx="4366260" cy="2301240"/>
            <wp:effectExtent l="0" t="0" r="0" b="6096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01483AE" w14:textId="004C05C9" w:rsidR="00455902" w:rsidRPr="008B446E" w:rsidRDefault="00455902" w:rsidP="00455902">
      <w:pPr>
        <w:ind w:left="2520" w:firstLineChars="200" w:firstLine="420"/>
      </w:pPr>
      <w:r>
        <w:rPr>
          <w:rFonts w:cs="宋体" w:hint="eastAsia"/>
          <w:szCs w:val="28"/>
        </w:rPr>
        <w:t>图</w:t>
      </w:r>
      <w:r>
        <w:rPr>
          <w:rFonts w:cs="宋体" w:hint="eastAsia"/>
          <w:szCs w:val="28"/>
        </w:rPr>
        <w:t>4-</w:t>
      </w:r>
      <w:r w:rsidR="005B3B46">
        <w:rPr>
          <w:rFonts w:cs="宋体"/>
          <w:szCs w:val="28"/>
        </w:rPr>
        <w:t>1</w:t>
      </w:r>
      <w:r w:rsidRPr="00FA7184">
        <w:rPr>
          <w:rFonts w:cs="宋体" w:hint="eastAsia"/>
          <w:szCs w:val="28"/>
        </w:rPr>
        <w:t xml:space="preserve"> </w:t>
      </w:r>
      <w:r>
        <w:rPr>
          <w:rFonts w:cs="宋体" w:hint="eastAsia"/>
          <w:szCs w:val="28"/>
        </w:rPr>
        <w:t>数据监控业务流程图</w:t>
      </w:r>
    </w:p>
    <w:p w14:paraId="6E0C8000" w14:textId="28FAA197" w:rsidR="00AA4697" w:rsidRDefault="00BC5410">
      <w:pPr>
        <w:pStyle w:val="2"/>
      </w:pPr>
      <w:bookmarkStart w:id="65" w:name="_Toc535506056"/>
      <w:commentRangeStart w:id="66"/>
      <w:del w:id="67" w:author="wenwei" w:date="2019-01-21T18:20:00Z">
        <w:r w:rsidDel="0017570C">
          <w:lastRenderedPageBreak/>
          <w:delText>投诉问题</w:delText>
        </w:r>
        <w:r w:rsidR="009A6C6E" w:rsidDel="0017570C">
          <w:delText>智能挖掘分类</w:delText>
        </w:r>
        <w:commentRangeEnd w:id="66"/>
        <w:r w:rsidR="007B2D0C" w:rsidDel="0017570C">
          <w:rPr>
            <w:rStyle w:val="af4"/>
            <w:rFonts w:ascii="Times New Roman" w:hAnsi="Times New Roman"/>
            <w:b w:val="0"/>
            <w:bCs w:val="0"/>
          </w:rPr>
          <w:commentReference w:id="66"/>
        </w:r>
      </w:del>
      <w:bookmarkEnd w:id="65"/>
      <w:ins w:id="68" w:author="wenwei" w:date="2019-01-21T18:20:00Z">
        <w:r w:rsidR="00FC241B">
          <w:rPr>
            <w:rFonts w:hint="eastAsia"/>
          </w:rPr>
          <w:t>投诉</w:t>
        </w:r>
      </w:ins>
      <w:ins w:id="69" w:author="wenwei" w:date="2019-01-21T17:12:00Z">
        <w:r w:rsidR="003947C9">
          <w:rPr>
            <w:rFonts w:hint="eastAsia"/>
          </w:rPr>
          <w:t>智能分类助手系统</w:t>
        </w:r>
        <w:r w:rsidR="000C59C6">
          <w:rPr>
            <w:rFonts w:hint="eastAsia"/>
          </w:rPr>
          <w:t>？</w:t>
        </w:r>
      </w:ins>
      <w:ins w:id="70" w:author="wenwei" w:date="2019-01-21T18:20:00Z">
        <w:r w:rsidR="0017570C">
          <w:t xml:space="preserve"> </w:t>
        </w:r>
      </w:ins>
    </w:p>
    <w:p w14:paraId="70977F60" w14:textId="6A5A1078" w:rsidR="003523DE" w:rsidRPr="007C561F" w:rsidRDefault="007C561F" w:rsidP="007C561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该子模块利用</w:t>
      </w:r>
      <w:r w:rsidRPr="007C561F">
        <w:rPr>
          <w:rFonts w:hint="eastAsia"/>
          <w:sz w:val="24"/>
          <w:szCs w:val="24"/>
        </w:rPr>
        <w:t>自然语言处理、数据挖掘、人工智能等技术</w:t>
      </w:r>
      <w:r w:rsidR="003523DE">
        <w:rPr>
          <w:sz w:val="24"/>
          <w:szCs w:val="24"/>
        </w:rPr>
        <w:t>对</w:t>
      </w:r>
      <w:r>
        <w:rPr>
          <w:sz w:val="24"/>
          <w:szCs w:val="24"/>
        </w:rPr>
        <w:t>投诉</w:t>
      </w:r>
      <w:r w:rsidR="003523DE">
        <w:rPr>
          <w:sz w:val="24"/>
          <w:szCs w:val="24"/>
        </w:rPr>
        <w:t>录音文本进行语义分析</w:t>
      </w:r>
      <w:r w:rsidR="003523DE">
        <w:rPr>
          <w:rFonts w:hint="eastAsia"/>
          <w:sz w:val="24"/>
          <w:szCs w:val="24"/>
        </w:rPr>
        <w:t>，</w:t>
      </w:r>
      <w:r w:rsidRPr="007C561F">
        <w:rPr>
          <w:rFonts w:hint="eastAsia"/>
          <w:sz w:val="24"/>
          <w:szCs w:val="24"/>
        </w:rPr>
        <w:t>结合移动通信领域的业务特点，</w:t>
      </w:r>
      <w:r>
        <w:rPr>
          <w:sz w:val="24"/>
          <w:szCs w:val="24"/>
        </w:rPr>
        <w:t>按照预定义的文本标签进行标注</w:t>
      </w:r>
      <w:r>
        <w:rPr>
          <w:rFonts w:hint="eastAsia"/>
          <w:sz w:val="24"/>
          <w:szCs w:val="24"/>
        </w:rPr>
        <w:t>，</w:t>
      </w:r>
      <w:r w:rsidRPr="007C561F">
        <w:rPr>
          <w:rFonts w:hint="eastAsia"/>
          <w:sz w:val="24"/>
          <w:szCs w:val="24"/>
        </w:rPr>
        <w:t>对投诉工单进行自动化的智能分析与处理，实现快速的热点问题排序、故障分析、系统热点问题跟踪分析等，准确指明后台支撑维护资源的流向，保障有限的支撑资源准确地投入到主要矛盾的解决过程中</w:t>
      </w:r>
      <w:r>
        <w:rPr>
          <w:rFonts w:hint="eastAsia"/>
          <w:sz w:val="24"/>
          <w:szCs w:val="24"/>
        </w:rPr>
        <w:t>。</w:t>
      </w:r>
    </w:p>
    <w:p w14:paraId="7EFE7DFB" w14:textId="6D570674" w:rsidR="003523DE" w:rsidRPr="003523DE" w:rsidRDefault="008B1A73" w:rsidP="003523DE">
      <w:pPr>
        <w:pStyle w:val="3"/>
      </w:pPr>
      <w:bookmarkStart w:id="71" w:name="_Toc535506057"/>
      <w:r>
        <w:rPr>
          <w:rFonts w:hint="eastAsia"/>
        </w:rPr>
        <w:t>功能</w:t>
      </w:r>
      <w:r w:rsidR="00E22ADD">
        <w:rPr>
          <w:rFonts w:hint="eastAsia"/>
        </w:rPr>
        <w:t>设计</w:t>
      </w:r>
      <w:bookmarkEnd w:id="71"/>
    </w:p>
    <w:p w14:paraId="04340CFC" w14:textId="05A0CF50" w:rsidR="009B0A53" w:rsidRDefault="000102F3" w:rsidP="009B0A53">
      <w:pPr>
        <w:pStyle w:val="4"/>
      </w:pPr>
      <w:r>
        <w:rPr>
          <w:rFonts w:hint="eastAsia"/>
        </w:rPr>
        <w:t>投诉问题分类标注</w:t>
      </w:r>
    </w:p>
    <w:p w14:paraId="205C2864" w14:textId="4C6F7E0D" w:rsidR="00E22ADD" w:rsidRDefault="00E22ADD" w:rsidP="0045498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下表定义了预设的文本标签，</w:t>
      </w:r>
      <w:r w:rsidR="00454985">
        <w:rPr>
          <w:rFonts w:hint="eastAsia"/>
          <w:sz w:val="24"/>
          <w:szCs w:val="24"/>
        </w:rPr>
        <w:t>标</w:t>
      </w:r>
      <w:r w:rsidR="00454985" w:rsidRPr="00454985">
        <w:rPr>
          <w:rFonts w:hint="eastAsia"/>
          <w:color w:val="FF0000"/>
          <w:sz w:val="24"/>
          <w:szCs w:val="24"/>
        </w:rPr>
        <w:t>*</w:t>
      </w:r>
      <w:r w:rsidR="00454985">
        <w:rPr>
          <w:rFonts w:hint="eastAsia"/>
          <w:sz w:val="24"/>
          <w:szCs w:val="24"/>
        </w:rPr>
        <w:t>的标签必须标注。支持对已有标签通过与或非逻辑运算得到的组合标签，用户也可以自定义新增标签。</w:t>
      </w:r>
    </w:p>
    <w:p w14:paraId="2FF9C62B" w14:textId="77777777" w:rsidR="00454985" w:rsidRPr="00E22ADD" w:rsidRDefault="00454985" w:rsidP="00E22ADD">
      <w:pPr>
        <w:ind w:firstLineChars="200" w:firstLine="480"/>
        <w:rPr>
          <w:sz w:val="24"/>
          <w:szCs w:val="24"/>
        </w:rPr>
      </w:pPr>
    </w:p>
    <w:tbl>
      <w:tblPr>
        <w:tblStyle w:val="af6"/>
        <w:tblW w:w="8926" w:type="dxa"/>
        <w:tblLayout w:type="fixed"/>
        <w:tblLook w:val="04A0" w:firstRow="1" w:lastRow="0" w:firstColumn="1" w:lastColumn="0" w:noHBand="0" w:noVBand="1"/>
      </w:tblPr>
      <w:tblGrid>
        <w:gridCol w:w="2547"/>
        <w:gridCol w:w="4819"/>
        <w:gridCol w:w="1560"/>
      </w:tblGrid>
      <w:tr w:rsidR="004737D0" w14:paraId="65516AF5" w14:textId="1399B99A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0606E0E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  <w:sz w:val="21"/>
                <w:szCs w:val="22"/>
              </w:rPr>
            </w:pPr>
            <w:r>
              <w:rPr>
                <w:rFonts w:cs="宋体" w:hint="eastAsia"/>
              </w:rPr>
              <w:t>标签名称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E6AE147" w14:textId="77777777" w:rsidR="004737D0" w:rsidRDefault="004737D0" w:rsidP="004737D0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71F442" w14:textId="38AFB8F0" w:rsidR="004737D0" w:rsidRDefault="004737D0" w:rsidP="004737D0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备注</w:t>
            </w:r>
          </w:p>
        </w:tc>
      </w:tr>
      <w:tr w:rsidR="004737D0" w:rsidRPr="00555424" w14:paraId="015E03B4" w14:textId="2DB43B01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371B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分类标签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FB8D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基础</w:t>
            </w:r>
            <w:r>
              <w:rPr>
                <w:rFonts w:cs="宋体"/>
              </w:rPr>
              <w:t>通信</w:t>
            </w:r>
            <w:r>
              <w:rPr>
                <w:rFonts w:cs="宋体" w:hint="eastAsia"/>
              </w:rPr>
              <w:t>、家宽、资费、业务、终端/SIM卡、其他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6396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40703199" w14:textId="5221639B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BBB4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设备类型标签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9B6C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上网卡/上网本、手机、MIFI、CPE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23B9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7B455BC8" w14:textId="5522580F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94FC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网络制式类标签</w:t>
            </w:r>
            <w:r w:rsidRPr="00ED705F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53F9" w14:textId="213A7463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G</w:t>
            </w:r>
            <w:r>
              <w:rPr>
                <w:rFonts w:cs="宋体" w:hint="eastAsia"/>
              </w:rPr>
              <w:t>、</w:t>
            </w:r>
            <w:r>
              <w:rPr>
                <w:rFonts w:cs="宋体"/>
              </w:rPr>
              <w:t>3G</w:t>
            </w:r>
            <w:r>
              <w:rPr>
                <w:rFonts w:cs="宋体" w:hint="eastAsia"/>
              </w:rPr>
              <w:t>（TD）、4G（LTE）、</w:t>
            </w:r>
            <w:proofErr w:type="spellStart"/>
            <w:r w:rsidR="0089637A">
              <w:rPr>
                <w:rFonts w:cs="宋体" w:hint="eastAsia"/>
              </w:rPr>
              <w:t>Vo</w:t>
            </w:r>
            <w:r>
              <w:rPr>
                <w:rFonts w:cs="宋体" w:hint="eastAsia"/>
              </w:rPr>
              <w:t>LTE</w:t>
            </w:r>
            <w:proofErr w:type="spellEnd"/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5G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07D9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4570CE37" w14:textId="06CEE5DB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102D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基础</w:t>
            </w:r>
            <w:r>
              <w:rPr>
                <w:rFonts w:cs="宋体"/>
              </w:rPr>
              <w:t>通信</w:t>
            </w:r>
            <w:r>
              <w:rPr>
                <w:rFonts w:cs="宋体" w:hint="eastAsia"/>
              </w:rPr>
              <w:t>类标签</w:t>
            </w:r>
            <w:r w:rsidRPr="00454985">
              <w:rPr>
                <w:rFonts w:cs="宋体" w:hint="eastAsia"/>
                <w:color w:val="FF0000"/>
              </w:rPr>
              <w:t>*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6664" w14:textId="04562642" w:rsidR="004737D0" w:rsidRPr="0058054A" w:rsidRDefault="004737D0" w:rsidP="0058054A">
            <w:pPr>
              <w:pStyle w:val="a7"/>
              <w:ind w:firstLineChars="0" w:firstLine="0"/>
              <w:rPr>
                <w:rFonts w:cs="宋体"/>
                <w:b/>
              </w:rPr>
            </w:pPr>
            <w:r w:rsidRPr="0058054A">
              <w:rPr>
                <w:rFonts w:cs="宋体" w:hint="eastAsia"/>
                <w:b/>
              </w:rPr>
              <w:t>语音通话，</w:t>
            </w:r>
            <w:r w:rsidR="0058054A" w:rsidRPr="0058054A">
              <w:rPr>
                <w:rFonts w:cs="宋体" w:hint="eastAsia"/>
                <w:b/>
              </w:rPr>
              <w:t>互联网</w:t>
            </w:r>
            <w:r w:rsidRPr="0058054A">
              <w:rPr>
                <w:rFonts w:cs="宋体" w:hint="eastAsia"/>
                <w:b/>
              </w:rPr>
              <w:t>上网，</w:t>
            </w:r>
            <w:proofErr w:type="spellStart"/>
            <w:r w:rsidRPr="0058054A">
              <w:rPr>
                <w:rFonts w:cs="宋体" w:hint="eastAsia"/>
                <w:b/>
              </w:rPr>
              <w:t>VoLTE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A3C0" w14:textId="77777777" w:rsidR="004737D0" w:rsidRPr="00035721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0BC7D08" w14:textId="2C1AE880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D30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场景1类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3FAD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室内、室外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19F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1CD35331" w14:textId="48BA604D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F642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4A1563B0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场景2类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313A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乡镇、高铁、地铁、高校、美食、美景、高速、医院、交通枢纽、商业区、机场、大型居民区、酒店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4503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689763D6" w14:textId="651D522A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9AF1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3D82DB87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602CAAEC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2CA61A9E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7B57F50A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78607212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27051D0B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</w:p>
          <w:p w14:paraId="4BB0F0B1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场景位置</w:t>
            </w:r>
          </w:p>
          <w:p w14:paraId="7C13CD19" w14:textId="5E0E8EDD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（不易定位区域）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82E0" w14:textId="64C0B9ED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公共标签</w:t>
            </w:r>
            <w:r>
              <w:rPr>
                <w:rFonts w:cs="宋体" w:hint="eastAsia"/>
                <w:b/>
              </w:rPr>
              <w:t>：</w:t>
            </w:r>
            <w:r w:rsidRPr="00EA2CB2">
              <w:rPr>
                <w:rFonts w:cs="宋体"/>
              </w:rPr>
              <w:t>电梯</w:t>
            </w:r>
            <w:r w:rsidRPr="00EA2CB2">
              <w:rPr>
                <w:rFonts w:cs="宋体" w:hint="eastAsia"/>
              </w:rPr>
              <w:t>、</w:t>
            </w:r>
            <w:r w:rsidRPr="00EA2CB2">
              <w:rPr>
                <w:rFonts w:cs="宋体"/>
              </w:rPr>
              <w:t>停车场</w:t>
            </w:r>
          </w:p>
          <w:p w14:paraId="33E80100" w14:textId="700F3CA1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 w:rsidRPr="00ED705F">
              <w:rPr>
                <w:rFonts w:cs="宋体" w:hint="eastAsia"/>
                <w:b/>
              </w:rPr>
              <w:t>乡镇：</w:t>
            </w:r>
            <w:r w:rsidRPr="001F69F4">
              <w:rPr>
                <w:rFonts w:cs="宋体" w:hint="eastAsia"/>
              </w:rPr>
              <w:t>镇区、郊区？</w:t>
            </w:r>
          </w:p>
          <w:p w14:paraId="5CDCB523" w14:textId="4A28555C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高铁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候车厅、售票厅、站台、列车</w:t>
            </w:r>
          </w:p>
          <w:p w14:paraId="787432C3" w14:textId="7B408FC9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地铁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售票厅、站台、列车</w:t>
            </w:r>
          </w:p>
          <w:p w14:paraId="77625D48" w14:textId="3EFC9578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高校</w:t>
            </w:r>
            <w:r>
              <w:rPr>
                <w:rFonts w:cs="宋体" w:hint="eastAsia"/>
                <w:b/>
              </w:rPr>
              <w:t>：</w:t>
            </w:r>
            <w:r w:rsidRPr="003E7976">
              <w:rPr>
                <w:rFonts w:cs="宋体" w:hint="eastAsia"/>
              </w:rPr>
              <w:t>教学楼、</w:t>
            </w:r>
            <w:r>
              <w:rPr>
                <w:rFonts w:cs="宋体" w:hint="eastAsia"/>
              </w:rPr>
              <w:t>实验室、图书馆、办公楼、运动场</w:t>
            </w:r>
          </w:p>
          <w:p w14:paraId="780A6F46" w14:textId="65015B50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美食</w:t>
            </w:r>
            <w:r>
              <w:rPr>
                <w:rFonts w:cs="宋体" w:hint="eastAsia"/>
                <w:b/>
              </w:rPr>
              <w:t>：</w:t>
            </w:r>
            <w:r w:rsidRPr="00382951">
              <w:rPr>
                <w:rFonts w:cs="宋体" w:hint="eastAsia"/>
              </w:rPr>
              <w:t>收银台</w:t>
            </w:r>
            <w:r>
              <w:rPr>
                <w:rFonts w:cs="宋体" w:hint="eastAsia"/>
              </w:rPr>
              <w:t>、大厅、包房</w:t>
            </w:r>
          </w:p>
          <w:p w14:paraId="19331038" w14:textId="45B9A3DF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美景</w:t>
            </w:r>
            <w:r>
              <w:rPr>
                <w:rFonts w:cs="宋体" w:hint="eastAsia"/>
                <w:b/>
              </w:rPr>
              <w:t>：</w:t>
            </w:r>
            <w:r w:rsidRPr="003E7976">
              <w:rPr>
                <w:rFonts w:cs="宋体" w:hint="eastAsia"/>
              </w:rPr>
              <w:t>售票处、</w:t>
            </w:r>
            <w:r>
              <w:rPr>
                <w:rFonts w:cs="宋体" w:hint="eastAsia"/>
              </w:rPr>
              <w:t>场馆、风景、古迹？</w:t>
            </w:r>
          </w:p>
          <w:p w14:paraId="098C95C7" w14:textId="1847F2A9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高速</w:t>
            </w:r>
            <w:r>
              <w:rPr>
                <w:rFonts w:cs="宋体" w:hint="eastAsia"/>
                <w:b/>
              </w:rPr>
              <w:t>：</w:t>
            </w:r>
            <w:r>
              <w:rPr>
                <w:rFonts w:cs="宋体" w:hint="eastAsia"/>
              </w:rPr>
              <w:t>收费站</w:t>
            </w:r>
            <w:r w:rsidRPr="00382951"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服务区、路面、车辆</w:t>
            </w:r>
          </w:p>
          <w:p w14:paraId="5330BD2B" w14:textId="26D6FA6F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医院</w:t>
            </w:r>
            <w:r>
              <w:rPr>
                <w:rFonts w:cs="宋体" w:hint="eastAsia"/>
                <w:b/>
              </w:rPr>
              <w:t>：</w:t>
            </w:r>
            <w:r w:rsidRPr="003123E6">
              <w:rPr>
                <w:rFonts w:cs="宋体" w:hint="eastAsia"/>
              </w:rPr>
              <w:t>挂号</w:t>
            </w:r>
            <w:r>
              <w:rPr>
                <w:rFonts w:cs="宋体" w:hint="eastAsia"/>
              </w:rPr>
              <w:t>收费</w:t>
            </w:r>
            <w:r w:rsidRPr="003123E6">
              <w:rPr>
                <w:rFonts w:cs="宋体" w:hint="eastAsia"/>
              </w:rPr>
              <w:t>区</w:t>
            </w:r>
            <w:r>
              <w:rPr>
                <w:rFonts w:cs="宋体" w:hint="eastAsia"/>
              </w:rPr>
              <w:t>、候诊区、诊室、检查室、治疗室、药房、病房</w:t>
            </w:r>
          </w:p>
          <w:p w14:paraId="6858401F" w14:textId="1ACD55C2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交通枢纽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候车</w:t>
            </w:r>
            <w:r>
              <w:rPr>
                <w:rFonts w:cs="宋体" w:hint="eastAsia"/>
              </w:rPr>
              <w:t>船</w:t>
            </w:r>
            <w:r w:rsidRPr="00834C5F">
              <w:rPr>
                <w:rFonts w:cs="宋体" w:hint="eastAsia"/>
              </w:rPr>
              <w:t>区</w:t>
            </w:r>
            <w:r>
              <w:rPr>
                <w:rFonts w:cs="宋体" w:hint="eastAsia"/>
              </w:rPr>
              <w:t>、站台、码头</w:t>
            </w:r>
          </w:p>
          <w:p w14:paraId="6722B5B8" w14:textId="30A36095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商业区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商铺</w:t>
            </w:r>
            <w:r>
              <w:rPr>
                <w:rFonts w:cs="宋体" w:hint="eastAsia"/>
              </w:rPr>
              <w:t>、餐厅</w:t>
            </w:r>
          </w:p>
          <w:p w14:paraId="3587EB63" w14:textId="06BCFD90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lastRenderedPageBreak/>
              <w:t>机场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值机区、</w:t>
            </w:r>
            <w:r>
              <w:rPr>
                <w:rFonts w:cs="宋体" w:hint="eastAsia"/>
              </w:rPr>
              <w:t>候机厅、登机口、到达区</w:t>
            </w:r>
          </w:p>
          <w:p w14:paraId="72FD4785" w14:textId="20B08823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大型居民区</w:t>
            </w:r>
            <w:r>
              <w:rPr>
                <w:rFonts w:cs="宋体" w:hint="eastAsia"/>
                <w:b/>
              </w:rPr>
              <w:t>：</w:t>
            </w:r>
            <w:r w:rsidR="0058054A" w:rsidRPr="0058054A">
              <w:rPr>
                <w:rFonts w:cs="宋体" w:hint="eastAsia"/>
              </w:rPr>
              <w:t>高楼层、中低楼层</w:t>
            </w:r>
            <w:r>
              <w:rPr>
                <w:rFonts w:cs="宋体" w:hint="eastAsia"/>
              </w:rPr>
              <w:t>、阳台、卧室、客厅</w:t>
            </w:r>
          </w:p>
          <w:p w14:paraId="1EB032BE" w14:textId="22B861B0" w:rsidR="004737D0" w:rsidRPr="00ED705F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酒店</w:t>
            </w:r>
            <w:r>
              <w:rPr>
                <w:rFonts w:cs="宋体" w:hint="eastAsia"/>
                <w:b/>
              </w:rPr>
              <w:t>：</w:t>
            </w:r>
            <w:r w:rsidRPr="00834C5F">
              <w:rPr>
                <w:rFonts w:cs="宋体" w:hint="eastAsia"/>
              </w:rPr>
              <w:t>大堂、餐厅、客房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F970" w14:textId="2BCCE604" w:rsidR="004737D0" w:rsidRP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 w:rsidRPr="004737D0">
              <w:rPr>
                <w:rFonts w:cs="宋体" w:hint="eastAsia"/>
              </w:rPr>
              <w:lastRenderedPageBreak/>
              <w:t>实际应用中需要根据用户描述抽取具体位置关键词增加标签，通过学习和训练完善</w:t>
            </w:r>
          </w:p>
        </w:tc>
      </w:tr>
      <w:tr w:rsidR="004737D0" w14:paraId="3653DEC1" w14:textId="019F11E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3F76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现象类标签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88B5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语音通话类</w:t>
            </w:r>
            <w:r>
              <w:rPr>
                <w:rFonts w:cs="宋体" w:hint="eastAsia"/>
              </w:rPr>
              <w:t>：无法接通、用户掉话、串线、单通、通话时断时续、干扰（回音</w:t>
            </w:r>
            <w:r>
              <w:rPr>
                <w:rFonts w:cs="宋体"/>
              </w:rPr>
              <w:t>、噪音等）</w:t>
            </w:r>
          </w:p>
          <w:p w14:paraId="143F3E88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互联网上网类：</w:t>
            </w:r>
            <w:r>
              <w:rPr>
                <w:rFonts w:cs="宋体" w:hint="eastAsia"/>
              </w:rPr>
              <w:t>上网时出现断线、网速慢或网页无法打开、完全</w:t>
            </w:r>
            <w:r>
              <w:rPr>
                <w:rFonts w:cs="宋体"/>
              </w:rPr>
              <w:t>不能上网</w:t>
            </w:r>
          </w:p>
          <w:p w14:paraId="594E926A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  <w:b/>
              </w:rPr>
              <w:t>覆盖类：</w:t>
            </w:r>
            <w:r>
              <w:rPr>
                <w:rFonts w:cs="宋体" w:hint="eastAsia"/>
              </w:rPr>
              <w:t>完全没有信号、信号弱、信号时强时弱、有信号但无法使用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D16A" w14:textId="77777777" w:rsidR="004737D0" w:rsidRDefault="004737D0" w:rsidP="004737D0">
            <w:pPr>
              <w:pStyle w:val="a7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9D9CA04" w14:textId="7234AB12" w:rsidTr="004737D0">
        <w:trPr>
          <w:trHeight w:val="74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73E5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用户行为标签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F39A" w14:textId="77777777" w:rsidR="004737D0" w:rsidRPr="00EA2CB2" w:rsidRDefault="004737D0" w:rsidP="00D12151">
            <w:pPr>
              <w:pStyle w:val="a7"/>
              <w:numPr>
                <w:ilvl w:val="0"/>
                <w:numId w:val="32"/>
              </w:numPr>
              <w:ind w:firstLineChars="0"/>
              <w:rPr>
                <w:rFonts w:cs="宋体"/>
                <w:b/>
              </w:rPr>
            </w:pPr>
            <w:r w:rsidRPr="00EA2CB2">
              <w:rPr>
                <w:rFonts w:cs="宋体" w:hint="eastAsia"/>
              </w:rPr>
              <w:t>短时间内同一个投诉工单、多次来电。</w:t>
            </w:r>
            <w:r w:rsidRPr="00EA2CB2">
              <w:rPr>
                <w:rFonts w:cs="宋体" w:hint="eastAsia"/>
                <w:b/>
              </w:rPr>
              <w:t>[敏感</w:t>
            </w:r>
            <w:r w:rsidRPr="00EA2CB2">
              <w:rPr>
                <w:rFonts w:cs="宋体"/>
                <w:b/>
              </w:rPr>
              <w:t>用户</w:t>
            </w:r>
            <w:r w:rsidRPr="00EA2CB2">
              <w:rPr>
                <w:rFonts w:cs="宋体" w:hint="eastAsia"/>
                <w:b/>
              </w:rPr>
              <w:t>：</w:t>
            </w:r>
            <w:r w:rsidRPr="00EA2CB2">
              <w:rPr>
                <w:rFonts w:cs="宋体"/>
                <w:b/>
              </w:rPr>
              <w:t>耐受度低</w:t>
            </w:r>
            <w:r w:rsidRPr="00EA2CB2">
              <w:rPr>
                <w:rFonts w:cs="宋体" w:hint="eastAsia"/>
                <w:b/>
              </w:rPr>
              <w:t>]</w:t>
            </w:r>
          </w:p>
          <w:p w14:paraId="2E0D4BDD" w14:textId="77777777" w:rsidR="004737D0" w:rsidRDefault="004737D0" w:rsidP="00D12151">
            <w:pPr>
              <w:pStyle w:val="a7"/>
              <w:numPr>
                <w:ilvl w:val="0"/>
                <w:numId w:val="32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重复投诉。</w:t>
            </w:r>
          </w:p>
          <w:p w14:paraId="4F242CDC" w14:textId="77777777" w:rsidR="004737D0" w:rsidRPr="00D96BDE" w:rsidRDefault="004737D0" w:rsidP="00D12151">
            <w:pPr>
              <w:pStyle w:val="a7"/>
              <w:numPr>
                <w:ilvl w:val="0"/>
                <w:numId w:val="32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多次</w:t>
            </w:r>
            <w:r>
              <w:rPr>
                <w:rFonts w:cs="宋体"/>
              </w:rPr>
              <w:t>投诉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多个问题。</w:t>
            </w:r>
            <w:r w:rsidRPr="00C25DDE">
              <w:rPr>
                <w:rFonts w:cs="宋体" w:hint="eastAsia"/>
                <w:b/>
              </w:rPr>
              <w:t>[投诉</w:t>
            </w:r>
            <w:r w:rsidRPr="00C25DDE">
              <w:rPr>
                <w:rFonts w:cs="宋体"/>
                <w:b/>
              </w:rPr>
              <w:t>倾向用户：喜欢投诉</w:t>
            </w:r>
            <w:r w:rsidRPr="00C25DDE">
              <w:rPr>
                <w:rFonts w:cs="宋体" w:hint="eastAsia"/>
                <w:b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B57E" w14:textId="77777777" w:rsidR="004737D0" w:rsidRPr="00EA2CB2" w:rsidRDefault="004737D0" w:rsidP="00160F0F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0CD458C6" w14:textId="62A6889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9FA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不限量套餐标签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6372" w14:textId="77777777" w:rsidR="004737D0" w:rsidRDefault="004737D0" w:rsidP="00D12151">
            <w:pPr>
              <w:pStyle w:val="a7"/>
              <w:numPr>
                <w:ilvl w:val="0"/>
                <w:numId w:val="33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不限量套餐限速后完全不能上网</w:t>
            </w:r>
          </w:p>
          <w:p w14:paraId="36FFEE59" w14:textId="77777777" w:rsidR="004737D0" w:rsidRDefault="004737D0" w:rsidP="00D12151">
            <w:pPr>
              <w:pStyle w:val="a7"/>
              <w:numPr>
                <w:ilvl w:val="0"/>
                <w:numId w:val="33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不限量套餐限速后网速慢</w:t>
            </w:r>
          </w:p>
          <w:p w14:paraId="13678F52" w14:textId="3C39BE80" w:rsidR="004737D0" w:rsidRDefault="004737D0" w:rsidP="00D12151">
            <w:pPr>
              <w:pStyle w:val="a7"/>
              <w:numPr>
                <w:ilvl w:val="0"/>
                <w:numId w:val="33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不限量套餐限速跨月后</w:t>
            </w:r>
            <w:proofErr w:type="gramStart"/>
            <w:r>
              <w:rPr>
                <w:rFonts w:cs="宋体" w:hint="eastAsia"/>
              </w:rPr>
              <w:t>网速未恢复</w:t>
            </w:r>
            <w:proofErr w:type="gramEnd"/>
          </w:p>
          <w:p w14:paraId="06F1FF1B" w14:textId="77777777" w:rsidR="004737D0" w:rsidRDefault="004737D0" w:rsidP="00D12151">
            <w:pPr>
              <w:pStyle w:val="a7"/>
              <w:numPr>
                <w:ilvl w:val="0"/>
                <w:numId w:val="33"/>
              </w:numPr>
              <w:ind w:firstLineChars="0"/>
              <w:rPr>
                <w:rFonts w:cs="宋体"/>
              </w:rPr>
            </w:pPr>
            <w:r>
              <w:rPr>
                <w:rFonts w:cs="宋体" w:hint="eastAsia"/>
              </w:rPr>
              <w:t>不限量套餐用户流量使用习惯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5004" w14:textId="77777777" w:rsidR="004737D0" w:rsidRDefault="004737D0" w:rsidP="00160F0F">
            <w:pPr>
              <w:pStyle w:val="a7"/>
              <w:ind w:firstLineChars="0" w:firstLine="0"/>
              <w:rPr>
                <w:rFonts w:cs="宋体"/>
              </w:rPr>
            </w:pPr>
          </w:p>
        </w:tc>
      </w:tr>
      <w:tr w:rsidR="004737D0" w14:paraId="290D9DC3" w14:textId="2AB17BA7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4C9E" w14:textId="5DC06BE0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竞对分析</w:t>
            </w:r>
            <w:proofErr w:type="gramEnd"/>
            <w:r>
              <w:rPr>
                <w:rFonts w:cs="宋体" w:hint="eastAsia"/>
              </w:rPr>
              <w:t>类</w:t>
            </w:r>
            <w:r>
              <w:rPr>
                <w:rFonts w:cs="宋体"/>
              </w:rPr>
              <w:t>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1514" w14:textId="77777777" w:rsidR="004737D0" w:rsidRPr="0041122F" w:rsidRDefault="004737D0" w:rsidP="00D12151">
            <w:pPr>
              <w:pStyle w:val="a7"/>
              <w:numPr>
                <w:ilvl w:val="0"/>
                <w:numId w:val="34"/>
              </w:numPr>
              <w:ind w:firstLineChars="0"/>
              <w:rPr>
                <w:rFonts w:cs="宋体"/>
                <w:b/>
              </w:rPr>
            </w:pPr>
            <w:proofErr w:type="gramStart"/>
            <w:r w:rsidRPr="0041122F">
              <w:rPr>
                <w:rFonts w:cs="宋体" w:hint="eastAsia"/>
                <w:b/>
              </w:rPr>
              <w:t>预离网</w:t>
            </w:r>
            <w:proofErr w:type="gramEnd"/>
            <w:r w:rsidRPr="0041122F">
              <w:rPr>
                <w:rFonts w:cs="宋体" w:hint="eastAsia"/>
                <w:b/>
              </w:rPr>
              <w:t>用户</w:t>
            </w:r>
          </w:p>
          <w:p w14:paraId="4E6B6546" w14:textId="56F554EF" w:rsidR="004737D0" w:rsidRDefault="004737D0" w:rsidP="00D12151">
            <w:pPr>
              <w:pStyle w:val="a7"/>
              <w:numPr>
                <w:ilvl w:val="0"/>
                <w:numId w:val="34"/>
              </w:numPr>
              <w:ind w:firstLineChars="0"/>
              <w:rPr>
                <w:rFonts w:cs="宋体"/>
                <w:b/>
                <w:color w:val="FF0000"/>
              </w:rPr>
            </w:pPr>
            <w:proofErr w:type="gramStart"/>
            <w:r w:rsidRPr="0041122F">
              <w:rPr>
                <w:rFonts w:cs="宋体" w:hint="eastAsia"/>
                <w:b/>
              </w:rPr>
              <w:t>竞对差</w:t>
            </w:r>
            <w:proofErr w:type="gramEnd"/>
            <w:r w:rsidRPr="0041122F">
              <w:rPr>
                <w:rFonts w:cs="宋体" w:hint="eastAsia"/>
                <w:b/>
              </w:rPr>
              <w:t>覆盖盲点区域</w:t>
            </w:r>
            <w:r w:rsidRPr="0041122F">
              <w:rPr>
                <w:rFonts w:cs="宋体"/>
                <w:b/>
              </w:rPr>
              <w:t>投诉</w:t>
            </w:r>
          </w:p>
          <w:p w14:paraId="09191370" w14:textId="4806B104" w:rsidR="004737D0" w:rsidRDefault="004737D0" w:rsidP="00D12151">
            <w:pPr>
              <w:pStyle w:val="a7"/>
              <w:numPr>
                <w:ilvl w:val="0"/>
                <w:numId w:val="34"/>
              </w:numPr>
              <w:ind w:firstLineChars="0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竞对差</w:t>
            </w:r>
            <w:proofErr w:type="gramEnd"/>
            <w:r>
              <w:rPr>
                <w:rFonts w:cs="宋体" w:hint="eastAsia"/>
              </w:rPr>
              <w:t>覆盖</w:t>
            </w:r>
            <w:proofErr w:type="gramStart"/>
            <w:r>
              <w:rPr>
                <w:rFonts w:cs="宋体" w:hint="eastAsia"/>
              </w:rPr>
              <w:t>弱区域</w:t>
            </w:r>
            <w:proofErr w:type="gramEnd"/>
            <w:r>
              <w:rPr>
                <w:rFonts w:cs="宋体" w:hint="eastAsia"/>
              </w:rPr>
              <w:t>投诉</w:t>
            </w:r>
          </w:p>
          <w:p w14:paraId="220B5D79" w14:textId="0183AA6E" w:rsidR="004737D0" w:rsidRDefault="004737D0" w:rsidP="00D12151">
            <w:pPr>
              <w:pStyle w:val="a7"/>
              <w:numPr>
                <w:ilvl w:val="0"/>
                <w:numId w:val="34"/>
              </w:numPr>
              <w:ind w:firstLineChars="0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竞对差服务</w:t>
            </w:r>
            <w:proofErr w:type="gramEnd"/>
            <w:r>
              <w:rPr>
                <w:rFonts w:cs="宋体" w:hint="eastAsia"/>
              </w:rPr>
              <w:t>类</w:t>
            </w:r>
            <w:r>
              <w:rPr>
                <w:rFonts w:cs="宋体"/>
              </w:rPr>
              <w:t>投诉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731B" w14:textId="77777777" w:rsidR="004737D0" w:rsidRPr="0041122F" w:rsidRDefault="004737D0" w:rsidP="00160F0F">
            <w:pPr>
              <w:pStyle w:val="a7"/>
              <w:ind w:firstLineChars="0" w:firstLine="0"/>
              <w:rPr>
                <w:rFonts w:cs="宋体"/>
                <w:b/>
              </w:rPr>
            </w:pPr>
          </w:p>
        </w:tc>
      </w:tr>
      <w:tr w:rsidR="004737D0" w14:paraId="322ACBC2" w14:textId="6509D0E9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FB2A" w14:textId="77777777" w:rsidR="004737D0" w:rsidRDefault="004737D0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网络</w:t>
            </w:r>
            <w:r>
              <w:rPr>
                <w:rFonts w:cs="宋体"/>
              </w:rPr>
              <w:t>服务类标签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C03" w14:textId="77777777" w:rsidR="004737D0" w:rsidRPr="00D96BDE" w:rsidRDefault="004737D0" w:rsidP="00D12151">
            <w:pPr>
              <w:pStyle w:val="a7"/>
              <w:numPr>
                <w:ilvl w:val="0"/>
                <w:numId w:val="35"/>
              </w:numPr>
              <w:ind w:firstLineChars="0"/>
              <w:rPr>
                <w:rFonts w:cs="宋体"/>
                <w:color w:val="000000" w:themeColor="text1"/>
              </w:rPr>
            </w:pPr>
            <w:r w:rsidRPr="00D96BDE">
              <w:rPr>
                <w:rFonts w:cs="宋体" w:hint="eastAsia"/>
                <w:color w:val="000000" w:themeColor="text1"/>
              </w:rPr>
              <w:t>完全</w:t>
            </w:r>
            <w:r w:rsidRPr="00D96BDE">
              <w:rPr>
                <w:rFonts w:cs="宋体"/>
                <w:color w:val="000000" w:themeColor="text1"/>
              </w:rPr>
              <w:t>没有响应</w:t>
            </w:r>
            <w:r w:rsidRPr="00D96BDE">
              <w:rPr>
                <w:rFonts w:cs="宋体" w:hint="eastAsia"/>
                <w:color w:val="000000" w:themeColor="text1"/>
              </w:rPr>
              <w:t>（投诉</w:t>
            </w:r>
            <w:r w:rsidRPr="00D96BDE">
              <w:rPr>
                <w:rFonts w:cs="宋体"/>
                <w:color w:val="000000" w:themeColor="text1"/>
              </w:rPr>
              <w:t>没有用</w:t>
            </w:r>
            <w:r w:rsidRPr="00D96BDE">
              <w:rPr>
                <w:rFonts w:cs="宋体" w:hint="eastAsia"/>
                <w:color w:val="000000" w:themeColor="text1"/>
              </w:rPr>
              <w:t>、</w:t>
            </w:r>
            <w:r w:rsidRPr="00D96BDE">
              <w:rPr>
                <w:rFonts w:cs="宋体"/>
                <w:color w:val="000000" w:themeColor="text1"/>
              </w:rPr>
              <w:t>问题依然存在</w:t>
            </w:r>
            <w:r w:rsidRPr="00D96BDE">
              <w:rPr>
                <w:rFonts w:cs="宋体" w:hint="eastAsia"/>
                <w:color w:val="000000" w:themeColor="text1"/>
              </w:rPr>
              <w:t>）</w:t>
            </w:r>
          </w:p>
          <w:p w14:paraId="730639F1" w14:textId="77777777" w:rsidR="004737D0" w:rsidRPr="00D96BDE" w:rsidRDefault="004737D0" w:rsidP="00D12151">
            <w:pPr>
              <w:pStyle w:val="a7"/>
              <w:numPr>
                <w:ilvl w:val="0"/>
                <w:numId w:val="35"/>
              </w:numPr>
              <w:ind w:firstLineChars="0"/>
              <w:rPr>
                <w:rFonts w:cs="宋体"/>
                <w:color w:val="000000" w:themeColor="text1"/>
              </w:rPr>
            </w:pPr>
            <w:r w:rsidRPr="00D96BDE">
              <w:rPr>
                <w:rFonts w:cs="宋体" w:hint="eastAsia"/>
                <w:color w:val="000000" w:themeColor="text1"/>
              </w:rPr>
              <w:t>响应</w:t>
            </w:r>
            <w:r w:rsidRPr="00D96BDE">
              <w:rPr>
                <w:rFonts w:cs="宋体"/>
                <w:color w:val="000000" w:themeColor="text1"/>
              </w:rPr>
              <w:t>慢</w:t>
            </w:r>
          </w:p>
          <w:p w14:paraId="50E9BDFF" w14:textId="5FFCE1A2" w:rsidR="004737D0" w:rsidRDefault="004737D0" w:rsidP="005618E7">
            <w:pPr>
              <w:pStyle w:val="a7"/>
              <w:numPr>
                <w:ilvl w:val="0"/>
                <w:numId w:val="35"/>
              </w:numPr>
              <w:ind w:firstLineChars="0"/>
              <w:rPr>
                <w:rFonts w:cs="宋体"/>
                <w:b/>
                <w:color w:val="FF0000"/>
              </w:rPr>
            </w:pPr>
            <w:r w:rsidRPr="00D96BDE">
              <w:rPr>
                <w:rFonts w:cs="宋体" w:hint="eastAsia"/>
                <w:color w:val="000000" w:themeColor="text1"/>
              </w:rPr>
              <w:t>问题</w:t>
            </w:r>
            <w:r w:rsidRPr="00D96BDE">
              <w:rPr>
                <w:rFonts w:cs="宋体"/>
                <w:color w:val="000000" w:themeColor="text1"/>
              </w:rPr>
              <w:t>持续时间（</w:t>
            </w:r>
            <w:r>
              <w:rPr>
                <w:rFonts w:cs="宋体" w:hint="eastAsia"/>
                <w:color w:val="000000" w:themeColor="text1"/>
              </w:rPr>
              <w:t>1</w:t>
            </w:r>
            <w:r>
              <w:rPr>
                <w:rFonts w:cs="宋体"/>
                <w:color w:val="000000" w:themeColor="text1"/>
              </w:rPr>
              <w:t>5</w:t>
            </w:r>
            <w:r w:rsidRPr="00D96BDE">
              <w:rPr>
                <w:rFonts w:cs="宋体" w:hint="eastAsia"/>
                <w:color w:val="000000" w:themeColor="text1"/>
              </w:rPr>
              <w:t>天</w:t>
            </w:r>
            <w:r w:rsidRPr="00D96BDE">
              <w:rPr>
                <w:rFonts w:cs="宋体"/>
                <w:color w:val="000000" w:themeColor="text1"/>
              </w:rPr>
              <w:t>、几个月</w:t>
            </w:r>
            <w:r>
              <w:rPr>
                <w:rFonts w:cs="宋体"/>
                <w:color w:val="000000" w:themeColor="text1"/>
              </w:rPr>
              <w:t>……以上</w:t>
            </w:r>
            <w:r w:rsidRPr="00D96BDE">
              <w:rPr>
                <w:rFonts w:cs="宋体"/>
                <w:color w:val="000000" w:themeColor="text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F75" w14:textId="77777777" w:rsidR="004737D0" w:rsidRPr="00D96BDE" w:rsidRDefault="004737D0" w:rsidP="00160F0F">
            <w:pPr>
              <w:pStyle w:val="a7"/>
              <w:ind w:firstLineChars="0" w:firstLine="0"/>
              <w:rPr>
                <w:rFonts w:cs="宋体"/>
                <w:color w:val="000000" w:themeColor="text1"/>
              </w:rPr>
            </w:pPr>
          </w:p>
        </w:tc>
      </w:tr>
      <w:tr w:rsidR="00160F0F" w14:paraId="6D3AEAEE" w14:textId="77777777" w:rsidTr="004737D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E20" w14:textId="08539823" w:rsidR="00160F0F" w:rsidRDefault="00160F0F" w:rsidP="00ED705F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自定义标签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66" w14:textId="66EEE6FB" w:rsidR="00160F0F" w:rsidRDefault="00160F0F" w:rsidP="00160F0F">
            <w:pPr>
              <w:pStyle w:val="a7"/>
              <w:numPr>
                <w:ilvl w:val="0"/>
                <w:numId w:val="39"/>
              </w:numPr>
              <w:ind w:firstLineChars="0"/>
              <w:rPr>
                <w:rFonts w:cs="宋体"/>
                <w:color w:val="000000" w:themeColor="text1"/>
              </w:rPr>
            </w:pPr>
            <w:r>
              <w:rPr>
                <w:rFonts w:cs="宋体"/>
                <w:color w:val="000000" w:themeColor="text1"/>
              </w:rPr>
              <w:t>与或非逻辑</w:t>
            </w:r>
            <w:r w:rsidR="006E4DA3">
              <w:rPr>
                <w:rFonts w:cs="宋体"/>
                <w:color w:val="000000" w:themeColor="text1"/>
              </w:rPr>
              <w:t>组合</w:t>
            </w:r>
            <w:r>
              <w:rPr>
                <w:rFonts w:cs="宋体"/>
                <w:color w:val="000000" w:themeColor="text1"/>
              </w:rPr>
              <w:t>标签</w:t>
            </w:r>
          </w:p>
          <w:p w14:paraId="35F3F9AB" w14:textId="0AE2EF15" w:rsidR="00160F0F" w:rsidRPr="00D96BDE" w:rsidRDefault="00160F0F" w:rsidP="00160F0F">
            <w:pPr>
              <w:pStyle w:val="a7"/>
              <w:numPr>
                <w:ilvl w:val="0"/>
                <w:numId w:val="39"/>
              </w:numPr>
              <w:ind w:firstLineChars="0"/>
              <w:rPr>
                <w:rFonts w:cs="宋体"/>
                <w:color w:val="000000" w:themeColor="text1"/>
              </w:rPr>
            </w:pPr>
            <w:r>
              <w:rPr>
                <w:rFonts w:cs="宋体"/>
                <w:color w:val="000000" w:themeColor="text1"/>
              </w:rPr>
              <w:t>新增标签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D901" w14:textId="77777777" w:rsidR="00160F0F" w:rsidRPr="00D96BDE" w:rsidRDefault="00160F0F" w:rsidP="0089637A">
            <w:pPr>
              <w:pStyle w:val="a7"/>
              <w:ind w:left="360" w:firstLineChars="0" w:firstLine="0"/>
              <w:rPr>
                <w:rFonts w:cs="宋体"/>
                <w:color w:val="000000" w:themeColor="text1"/>
              </w:rPr>
            </w:pPr>
          </w:p>
        </w:tc>
      </w:tr>
    </w:tbl>
    <w:p w14:paraId="7C42F93C" w14:textId="33535E79" w:rsidR="00D12151" w:rsidRPr="00241534" w:rsidRDefault="00D12151" w:rsidP="00D12151">
      <w:pPr>
        <w:rPr>
          <w:rFonts w:asciiTheme="minorEastAsia" w:eastAsiaTheme="minorEastAsia" w:hAnsiTheme="minorEastAsia"/>
          <w:sz w:val="24"/>
          <w:szCs w:val="24"/>
        </w:rPr>
      </w:pPr>
      <w:r w:rsidRPr="00241534">
        <w:rPr>
          <w:rFonts w:asciiTheme="minorEastAsia" w:eastAsiaTheme="minorEastAsia" w:hAnsiTheme="minorEastAsia" w:hint="eastAsia"/>
          <w:sz w:val="24"/>
          <w:szCs w:val="24"/>
        </w:rPr>
        <w:t>注：标</w:t>
      </w:r>
      <w:r w:rsidRPr="00241534">
        <w:rPr>
          <w:rFonts w:asciiTheme="minorEastAsia" w:eastAsiaTheme="minorEastAsia" w:hAnsiTheme="minorEastAsia" w:hint="eastAsia"/>
          <w:color w:val="FF0000"/>
          <w:sz w:val="24"/>
          <w:szCs w:val="24"/>
        </w:rPr>
        <w:t>*</w:t>
      </w:r>
      <w:r w:rsidRPr="00241534">
        <w:rPr>
          <w:rFonts w:asciiTheme="minorEastAsia" w:eastAsiaTheme="minorEastAsia" w:hAnsiTheme="minorEastAsia" w:hint="eastAsia"/>
          <w:sz w:val="24"/>
          <w:szCs w:val="24"/>
        </w:rPr>
        <w:t>的为必须标注的标签</w:t>
      </w:r>
    </w:p>
    <w:p w14:paraId="6A65C874" w14:textId="7F86A30B" w:rsidR="009B0A53" w:rsidRPr="009B0A53" w:rsidRDefault="009B0A53" w:rsidP="009B0A53">
      <w:pPr>
        <w:pStyle w:val="a7"/>
        <w:ind w:firstLineChars="0" w:firstLine="0"/>
        <w:jc w:val="center"/>
        <w:rPr>
          <w:rFonts w:cs="宋体"/>
          <w:sz w:val="21"/>
          <w:szCs w:val="21"/>
        </w:rPr>
      </w:pPr>
      <w:r w:rsidRPr="009B0A53">
        <w:rPr>
          <w:rFonts w:cs="宋体" w:hint="eastAsia"/>
          <w:sz w:val="21"/>
          <w:szCs w:val="21"/>
        </w:rPr>
        <w:t>表</w:t>
      </w:r>
      <w:r w:rsidR="00DC7123"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2</w:t>
      </w:r>
      <w:r w:rsidRPr="009B0A53">
        <w:rPr>
          <w:rFonts w:cs="宋体" w:hint="eastAsia"/>
          <w:sz w:val="21"/>
          <w:szCs w:val="21"/>
        </w:rPr>
        <w:t xml:space="preserve"> </w:t>
      </w:r>
      <w:r w:rsidR="00E22ADD">
        <w:rPr>
          <w:rFonts w:cs="宋体" w:hint="eastAsia"/>
          <w:sz w:val="21"/>
          <w:szCs w:val="21"/>
        </w:rPr>
        <w:t>预设</w:t>
      </w:r>
      <w:r w:rsidR="00D12151">
        <w:rPr>
          <w:rFonts w:cs="宋体" w:hint="eastAsia"/>
          <w:sz w:val="21"/>
          <w:szCs w:val="21"/>
        </w:rPr>
        <w:t>文本标签</w:t>
      </w:r>
      <w:r w:rsidR="00E22ADD">
        <w:rPr>
          <w:rFonts w:cs="宋体" w:hint="eastAsia"/>
          <w:sz w:val="21"/>
          <w:szCs w:val="21"/>
        </w:rPr>
        <w:t>定义</w:t>
      </w:r>
    </w:p>
    <w:p w14:paraId="5DC808FE" w14:textId="06F2FC28" w:rsidR="00DC7123" w:rsidRPr="000F2536" w:rsidRDefault="007746EC" w:rsidP="00DC7123">
      <w:pPr>
        <w:pStyle w:val="4"/>
      </w:pPr>
      <w:r>
        <w:t>录音文件与工单匹配</w:t>
      </w:r>
    </w:p>
    <w:p w14:paraId="5E0DE5F8" w14:textId="1698CFB6" w:rsidR="00DC7123" w:rsidRDefault="00DC7123" w:rsidP="00DC7123">
      <w:pPr>
        <w:pStyle w:val="a7"/>
        <w:spacing w:line="360" w:lineRule="auto"/>
        <w:ind w:firstLine="480"/>
        <w:rPr>
          <w:rFonts w:cs="宋体"/>
        </w:rPr>
      </w:pPr>
      <w:r>
        <w:rPr>
          <w:rFonts w:cs="宋体" w:hint="eastAsia"/>
        </w:rPr>
        <w:t>由于</w:t>
      </w:r>
      <w:r w:rsidRPr="00DC7123">
        <w:rPr>
          <w:rFonts w:cs="宋体" w:hint="eastAsia"/>
        </w:rPr>
        <w:t>全量录音的文件</w:t>
      </w:r>
      <w:r>
        <w:rPr>
          <w:rFonts w:cs="宋体" w:hint="eastAsia"/>
        </w:rPr>
        <w:t>数</w:t>
      </w:r>
      <w:r w:rsidRPr="00DC7123">
        <w:rPr>
          <w:rFonts w:cs="宋体" w:hint="eastAsia"/>
        </w:rPr>
        <w:t>大于</w:t>
      </w:r>
      <w:r>
        <w:rPr>
          <w:rFonts w:cs="宋体" w:hint="eastAsia"/>
        </w:rPr>
        <w:t>全量</w:t>
      </w:r>
      <w:r w:rsidRPr="00DC7123">
        <w:rPr>
          <w:rFonts w:cs="宋体" w:hint="eastAsia"/>
        </w:rPr>
        <w:t>工单数</w:t>
      </w:r>
      <w:r>
        <w:rPr>
          <w:rFonts w:cs="宋体" w:hint="eastAsia"/>
        </w:rPr>
        <w:t>，需要将</w:t>
      </w:r>
      <w:r w:rsidRPr="00DC7123">
        <w:rPr>
          <w:rFonts w:cs="宋体" w:hint="eastAsia"/>
        </w:rPr>
        <w:t>录音与工单</w:t>
      </w:r>
      <w:r>
        <w:rPr>
          <w:rFonts w:cs="宋体" w:hint="eastAsia"/>
        </w:rPr>
        <w:t>进行</w:t>
      </w:r>
      <w:r w:rsidRPr="00DC7123">
        <w:rPr>
          <w:rFonts w:cs="宋体" w:hint="eastAsia"/>
        </w:rPr>
        <w:t>匹配</w:t>
      </w:r>
      <w:r w:rsidR="007746EC">
        <w:rPr>
          <w:rFonts w:cs="宋体" w:hint="eastAsia"/>
        </w:rPr>
        <w:t>。匹配结果通过接口可供提取</w:t>
      </w:r>
      <w:r w:rsidR="00AF7D92">
        <w:rPr>
          <w:rFonts w:cs="宋体" w:hint="eastAsia"/>
        </w:rPr>
        <w:t>查询</w:t>
      </w:r>
      <w:r w:rsidR="007746EC">
        <w:rPr>
          <w:rFonts w:cs="宋体" w:hint="eastAsia"/>
        </w:rPr>
        <w:t>，可以</w:t>
      </w:r>
      <w:r w:rsidR="004F383C">
        <w:rPr>
          <w:rFonts w:cs="宋体" w:hint="eastAsia"/>
        </w:rPr>
        <w:t>识别一个工单对应多个录音文件的情况</w:t>
      </w:r>
      <w:r w:rsidRPr="00DC7123">
        <w:rPr>
          <w:rFonts w:cs="宋体" w:hint="eastAsia"/>
        </w:rPr>
        <w:t>。</w:t>
      </w:r>
      <w:r w:rsidR="007746EC">
        <w:rPr>
          <w:rFonts w:cs="宋体" w:hint="eastAsia"/>
        </w:rPr>
        <w:t>例如：</w:t>
      </w:r>
    </w:p>
    <w:p w14:paraId="3F7D1F8E" w14:textId="77777777" w:rsidR="007746EC" w:rsidRPr="00DC7123" w:rsidRDefault="007746EC" w:rsidP="00DC7123">
      <w:pPr>
        <w:pStyle w:val="a7"/>
        <w:spacing w:line="360" w:lineRule="auto"/>
        <w:ind w:firstLine="480"/>
        <w:rPr>
          <w:rFonts w:cs="宋体"/>
        </w:rPr>
      </w:pPr>
    </w:p>
    <w:tbl>
      <w:tblPr>
        <w:tblStyle w:val="af6"/>
        <w:tblW w:w="8522" w:type="dxa"/>
        <w:tblLayout w:type="fixed"/>
        <w:tblLook w:val="04A0" w:firstRow="1" w:lastRow="0" w:firstColumn="1" w:lastColumn="0" w:noHBand="0" w:noVBand="1"/>
      </w:tblPr>
      <w:tblGrid>
        <w:gridCol w:w="2276"/>
        <w:gridCol w:w="2062"/>
        <w:gridCol w:w="2122"/>
        <w:gridCol w:w="2062"/>
      </w:tblGrid>
      <w:tr w:rsidR="00DC7123" w14:paraId="3506080F" w14:textId="77777777" w:rsidTr="00EF50D2">
        <w:tc>
          <w:tcPr>
            <w:tcW w:w="2276" w:type="dxa"/>
            <w:shd w:val="clear" w:color="auto" w:fill="D0CECE" w:themeFill="background2" w:themeFillShade="E6"/>
          </w:tcPr>
          <w:p w14:paraId="563C31EF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录音号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5E548BAB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2122" w:type="dxa"/>
            <w:shd w:val="clear" w:color="auto" w:fill="D0CECE" w:themeFill="background2" w:themeFillShade="E6"/>
          </w:tcPr>
          <w:p w14:paraId="6C7F03E6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投诉电话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5FC57428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工单号</w:t>
            </w:r>
          </w:p>
        </w:tc>
      </w:tr>
      <w:tr w:rsidR="00DC7123" w14:paraId="1F1F225C" w14:textId="77777777" w:rsidTr="00EF50D2">
        <w:tc>
          <w:tcPr>
            <w:tcW w:w="2276" w:type="dxa"/>
          </w:tcPr>
          <w:p w14:paraId="43700602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0813011</w:t>
            </w:r>
          </w:p>
        </w:tc>
        <w:tc>
          <w:tcPr>
            <w:tcW w:w="2062" w:type="dxa"/>
          </w:tcPr>
          <w:p w14:paraId="3BA35D68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2018-12-27 08:13:01</w:t>
            </w:r>
          </w:p>
        </w:tc>
        <w:tc>
          <w:tcPr>
            <w:tcW w:w="2122" w:type="dxa"/>
          </w:tcPr>
          <w:p w14:paraId="05434117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15928107937</w:t>
            </w:r>
          </w:p>
        </w:tc>
        <w:tc>
          <w:tcPr>
            <w:tcW w:w="2062" w:type="dxa"/>
          </w:tcPr>
          <w:p w14:paraId="0024CED3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t>2018122700128</w:t>
            </w:r>
          </w:p>
        </w:tc>
      </w:tr>
      <w:tr w:rsidR="00DC7123" w14:paraId="68945ED7" w14:textId="77777777" w:rsidTr="00EF50D2">
        <w:tc>
          <w:tcPr>
            <w:tcW w:w="2276" w:type="dxa"/>
          </w:tcPr>
          <w:p w14:paraId="0875F5A0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0822436</w:t>
            </w:r>
          </w:p>
        </w:tc>
        <w:tc>
          <w:tcPr>
            <w:tcW w:w="2062" w:type="dxa"/>
          </w:tcPr>
          <w:p w14:paraId="305CA097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2018-12-27 08:22:43</w:t>
            </w:r>
          </w:p>
        </w:tc>
        <w:tc>
          <w:tcPr>
            <w:tcW w:w="2122" w:type="dxa"/>
          </w:tcPr>
          <w:p w14:paraId="6C8993CC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18384350921</w:t>
            </w:r>
          </w:p>
        </w:tc>
        <w:tc>
          <w:tcPr>
            <w:tcW w:w="2062" w:type="dxa"/>
          </w:tcPr>
          <w:p w14:paraId="74F7FC3B" w14:textId="77777777" w:rsidR="00DC7123" w:rsidRDefault="00DC712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2018122700231</w:t>
            </w:r>
          </w:p>
        </w:tc>
      </w:tr>
    </w:tbl>
    <w:p w14:paraId="1F073E3E" w14:textId="6B29D195" w:rsidR="00DC7123" w:rsidRDefault="00DC7123" w:rsidP="00DC7123">
      <w:pPr>
        <w:pStyle w:val="a7"/>
        <w:ind w:firstLineChars="0" w:firstLine="0"/>
        <w:jc w:val="center"/>
        <w:rPr>
          <w:rFonts w:cs="宋体"/>
          <w:sz w:val="21"/>
          <w:szCs w:val="21"/>
        </w:rPr>
      </w:pPr>
      <w:r w:rsidRPr="009B0A53">
        <w:rPr>
          <w:rFonts w:cs="宋体" w:hint="eastAsia"/>
          <w:sz w:val="21"/>
          <w:szCs w:val="21"/>
        </w:rPr>
        <w:lastRenderedPageBreak/>
        <w:t>表</w:t>
      </w:r>
      <w:r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3</w:t>
      </w:r>
      <w:r w:rsidRPr="009B0A53"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录音与工单匹配</w:t>
      </w:r>
    </w:p>
    <w:p w14:paraId="73EB85B8" w14:textId="5C51115A" w:rsidR="000A0B53" w:rsidRDefault="00A366F3" w:rsidP="000A0B53">
      <w:pPr>
        <w:pStyle w:val="4"/>
      </w:pPr>
      <w:r>
        <w:rPr>
          <w:rFonts w:hint="eastAsia"/>
        </w:rPr>
        <w:t>工</w:t>
      </w:r>
      <w:proofErr w:type="gramStart"/>
      <w:r>
        <w:rPr>
          <w:rFonts w:hint="eastAsia"/>
        </w:rPr>
        <w:t>单</w:t>
      </w:r>
      <w:r w:rsidR="00AF7D92">
        <w:rPr>
          <w:rFonts w:hint="eastAsia"/>
        </w:rPr>
        <w:t>标准</w:t>
      </w:r>
      <w:proofErr w:type="gramEnd"/>
      <w:r>
        <w:rPr>
          <w:rFonts w:hint="eastAsia"/>
        </w:rPr>
        <w:t>地址</w:t>
      </w:r>
      <w:r w:rsidR="0061604D">
        <w:rPr>
          <w:rFonts w:hint="eastAsia"/>
        </w:rPr>
        <w:t>匹配</w:t>
      </w:r>
    </w:p>
    <w:p w14:paraId="1E86B470" w14:textId="6F768ACC" w:rsidR="00A366F3" w:rsidRPr="00A366F3" w:rsidRDefault="00AF7D92" w:rsidP="00A366F3">
      <w:pPr>
        <w:pStyle w:val="a7"/>
        <w:spacing w:line="360" w:lineRule="auto"/>
        <w:ind w:firstLine="480"/>
        <w:rPr>
          <w:rFonts w:cs="宋体"/>
        </w:rPr>
      </w:pPr>
      <w:proofErr w:type="gramStart"/>
      <w:r>
        <w:rPr>
          <w:rFonts w:cs="宋体" w:hint="eastAsia"/>
        </w:rPr>
        <w:t>当前客</w:t>
      </w:r>
      <w:proofErr w:type="gramEnd"/>
      <w:r>
        <w:rPr>
          <w:rFonts w:cs="宋体" w:hint="eastAsia"/>
        </w:rPr>
        <w:t>服录入工单</w:t>
      </w:r>
      <w:r w:rsidR="00A366F3" w:rsidRPr="00A366F3">
        <w:rPr>
          <w:rFonts w:cs="宋体" w:hint="eastAsia"/>
        </w:rPr>
        <w:t>地址不完整</w:t>
      </w:r>
      <w:r>
        <w:rPr>
          <w:rFonts w:cs="宋体" w:hint="eastAsia"/>
        </w:rPr>
        <w:t>时</w:t>
      </w:r>
      <w:r w:rsidR="00A366F3" w:rsidRPr="00A366F3">
        <w:rPr>
          <w:rFonts w:cs="宋体" w:hint="eastAsia"/>
        </w:rPr>
        <w:t>，投诉平台利用离线地址库和地址规整功</w:t>
      </w:r>
      <w:r w:rsidR="00A366F3">
        <w:rPr>
          <w:rFonts w:cs="宋体" w:hint="eastAsia"/>
        </w:rPr>
        <w:t>能把不规范地址转为规范地址，</w:t>
      </w:r>
      <w:r>
        <w:rPr>
          <w:rFonts w:cs="宋体" w:hint="eastAsia"/>
        </w:rPr>
        <w:t>但会出现多个地址实际上为同一地点的情况，</w:t>
      </w:r>
      <w:r w:rsidRPr="00A366F3">
        <w:rPr>
          <w:rFonts w:cs="宋体" w:hint="eastAsia"/>
        </w:rPr>
        <w:t>例如中国移动西区枢纽和</w:t>
      </w:r>
      <w:proofErr w:type="gramStart"/>
      <w:r w:rsidRPr="00A366F3">
        <w:rPr>
          <w:rFonts w:cs="宋体" w:hint="eastAsia"/>
        </w:rPr>
        <w:t>百草路</w:t>
      </w:r>
      <w:proofErr w:type="gramEnd"/>
      <w:r w:rsidRPr="00A366F3">
        <w:rPr>
          <w:rFonts w:cs="宋体"/>
        </w:rPr>
        <w:t>519号实际上是同一地点</w:t>
      </w:r>
      <w:r w:rsidRPr="00A366F3">
        <w:rPr>
          <w:rFonts w:cs="宋体" w:hint="eastAsia"/>
        </w:rPr>
        <w:t>。</w:t>
      </w:r>
      <w:r w:rsidR="00A366F3" w:rsidRPr="00A366F3">
        <w:rPr>
          <w:rFonts w:cs="宋体" w:hint="eastAsia"/>
        </w:rPr>
        <w:t>需要增加</w:t>
      </w:r>
      <w:r>
        <w:rPr>
          <w:rFonts w:cs="宋体" w:hint="eastAsia"/>
        </w:rPr>
        <w:t>同一地点</w:t>
      </w:r>
      <w:r w:rsidR="0061604D">
        <w:rPr>
          <w:rFonts w:cs="宋体" w:hint="eastAsia"/>
        </w:rPr>
        <w:t>不同地址的匹配</w:t>
      </w:r>
      <w:r>
        <w:rPr>
          <w:rFonts w:cs="宋体" w:hint="eastAsia"/>
        </w:rPr>
        <w:t>，统一成门牌地址，</w:t>
      </w:r>
      <w:r w:rsidR="0080692B">
        <w:rPr>
          <w:rFonts w:cs="宋体" w:hint="eastAsia"/>
        </w:rPr>
        <w:t>匹配结果</w:t>
      </w:r>
      <w:r>
        <w:rPr>
          <w:rFonts w:cs="宋体" w:hint="eastAsia"/>
        </w:rPr>
        <w:t>通过接口可供提取查询。</w:t>
      </w:r>
    </w:p>
    <w:p w14:paraId="30C4E423" w14:textId="79C86A39" w:rsidR="00A366F3" w:rsidRDefault="00A366F3" w:rsidP="00A366F3">
      <w:pPr>
        <w:pStyle w:val="a7"/>
        <w:spacing w:line="360" w:lineRule="auto"/>
        <w:ind w:firstLine="480"/>
        <w:rPr>
          <w:rFonts w:cs="宋体"/>
          <w:sz w:val="28"/>
          <w:szCs w:val="28"/>
        </w:rPr>
      </w:pPr>
      <w:r>
        <w:rPr>
          <w:rFonts w:cs="宋体" w:hint="eastAsia"/>
        </w:rPr>
        <w:t>如下表</w:t>
      </w:r>
      <w:r w:rsidRPr="00A366F3">
        <w:rPr>
          <w:rFonts w:cs="宋体" w:hint="eastAsia"/>
        </w:rPr>
        <w:t>，</w:t>
      </w:r>
      <w:r w:rsidR="005B3B46">
        <w:rPr>
          <w:rFonts w:cs="宋体"/>
        </w:rPr>
        <w:t>统一门牌</w:t>
      </w:r>
      <w:r w:rsidRPr="00A366F3">
        <w:rPr>
          <w:rFonts w:cs="宋体" w:hint="eastAsia"/>
        </w:rPr>
        <w:t>地址为成都武侯区天仁路388号</w:t>
      </w:r>
      <w:proofErr w:type="gramStart"/>
      <w:r w:rsidRPr="00A366F3">
        <w:rPr>
          <w:rFonts w:cs="宋体" w:hint="eastAsia"/>
        </w:rPr>
        <w:t>凯</w:t>
      </w:r>
      <w:proofErr w:type="gramEnd"/>
      <w:r w:rsidRPr="00A366F3">
        <w:rPr>
          <w:rFonts w:cs="宋体" w:hint="eastAsia"/>
        </w:rPr>
        <w:t>德天府。</w:t>
      </w:r>
    </w:p>
    <w:tbl>
      <w:tblPr>
        <w:tblStyle w:val="af6"/>
        <w:tblW w:w="8520" w:type="dxa"/>
        <w:tblLayout w:type="fixed"/>
        <w:tblLook w:val="04A0" w:firstRow="1" w:lastRow="0" w:firstColumn="1" w:lastColumn="0" w:noHBand="0" w:noVBand="1"/>
      </w:tblPr>
      <w:tblGrid>
        <w:gridCol w:w="1980"/>
        <w:gridCol w:w="2280"/>
        <w:gridCol w:w="1972"/>
        <w:gridCol w:w="2288"/>
      </w:tblGrid>
      <w:tr w:rsidR="00A366F3" w14:paraId="1BF62DEF" w14:textId="77777777" w:rsidTr="00A366F3">
        <w:tc>
          <w:tcPr>
            <w:tcW w:w="1980" w:type="dxa"/>
            <w:shd w:val="clear" w:color="auto" w:fill="D0CECE" w:themeFill="background2" w:themeFillShade="E6"/>
          </w:tcPr>
          <w:p w14:paraId="0C70D614" w14:textId="77777777" w:rsidR="00A366F3" w:rsidRDefault="00A366F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工</w:t>
            </w:r>
            <w:proofErr w:type="gramStart"/>
            <w:r>
              <w:rPr>
                <w:rFonts w:cs="宋体" w:hint="eastAsia"/>
              </w:rPr>
              <w:t>单记录</w:t>
            </w:r>
            <w:proofErr w:type="gramEnd"/>
            <w:r>
              <w:rPr>
                <w:rFonts w:cs="宋体" w:hint="eastAsia"/>
              </w:rPr>
              <w:t>的故障地址</w:t>
            </w:r>
          </w:p>
        </w:tc>
        <w:tc>
          <w:tcPr>
            <w:tcW w:w="2280" w:type="dxa"/>
            <w:shd w:val="clear" w:color="auto" w:fill="D0CECE" w:themeFill="background2" w:themeFillShade="E6"/>
          </w:tcPr>
          <w:p w14:paraId="5FD17C0E" w14:textId="29FBE694" w:rsidR="00A366F3" w:rsidRDefault="00AF7D92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标准</w:t>
            </w:r>
            <w:r w:rsidR="00A366F3">
              <w:rPr>
                <w:rFonts w:cs="宋体" w:hint="eastAsia"/>
              </w:rPr>
              <w:t>地址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14:paraId="0291072C" w14:textId="4364EE2D" w:rsidR="00A366F3" w:rsidRDefault="0061604D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门牌</w:t>
            </w:r>
            <w:r w:rsidR="00A366F3">
              <w:rPr>
                <w:rFonts w:cs="宋体" w:hint="eastAsia"/>
              </w:rPr>
              <w:t>地址</w:t>
            </w:r>
          </w:p>
        </w:tc>
        <w:tc>
          <w:tcPr>
            <w:tcW w:w="2288" w:type="dxa"/>
            <w:shd w:val="clear" w:color="auto" w:fill="D0CECE" w:themeFill="background2" w:themeFillShade="E6"/>
          </w:tcPr>
          <w:p w14:paraId="10CCCD8C" w14:textId="77777777" w:rsidR="00A366F3" w:rsidRDefault="00A366F3" w:rsidP="00EF50D2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经度/纬度</w:t>
            </w:r>
          </w:p>
        </w:tc>
      </w:tr>
      <w:tr w:rsidR="00A366F3" w14:paraId="6DA1AD8A" w14:textId="77777777" w:rsidTr="00A366F3">
        <w:tc>
          <w:tcPr>
            <w:tcW w:w="1980" w:type="dxa"/>
          </w:tcPr>
          <w:p w14:paraId="4E4CEB89" w14:textId="77777777" w:rsidR="00A366F3" w:rsidRDefault="00A366F3" w:rsidP="00EF50D2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【凯德天府】天仁路388号</w:t>
            </w:r>
          </w:p>
        </w:tc>
        <w:tc>
          <w:tcPr>
            <w:tcW w:w="2280" w:type="dxa"/>
          </w:tcPr>
          <w:p w14:paraId="77F4CC12" w14:textId="77777777" w:rsidR="00A366F3" w:rsidRDefault="00A366F3" w:rsidP="00EF50D2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成都武侯区凯德天府</w:t>
            </w:r>
          </w:p>
        </w:tc>
        <w:tc>
          <w:tcPr>
            <w:tcW w:w="1972" w:type="dxa"/>
          </w:tcPr>
          <w:p w14:paraId="0545BE90" w14:textId="77777777" w:rsidR="00A366F3" w:rsidRDefault="00A366F3" w:rsidP="00EF50D2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成都武侯区天仁路388号凯德天府</w:t>
            </w:r>
          </w:p>
        </w:tc>
        <w:tc>
          <w:tcPr>
            <w:tcW w:w="2288" w:type="dxa"/>
          </w:tcPr>
          <w:p w14:paraId="5FAC3CB4" w14:textId="77777777" w:rsidR="00A366F3" w:rsidRDefault="00A366F3" w:rsidP="00EF50D2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104.066751290236/ 30.605485313908702</w:t>
            </w:r>
          </w:p>
        </w:tc>
      </w:tr>
    </w:tbl>
    <w:p w14:paraId="6E8B7367" w14:textId="18A00365" w:rsidR="00A366F3" w:rsidRDefault="00A366F3" w:rsidP="00A366F3">
      <w:pPr>
        <w:pStyle w:val="a7"/>
        <w:ind w:left="2940" w:firstLineChars="0"/>
        <w:rPr>
          <w:rFonts w:cs="宋体"/>
          <w:sz w:val="28"/>
          <w:szCs w:val="28"/>
        </w:rPr>
      </w:pPr>
      <w:r w:rsidRPr="009B0A53">
        <w:rPr>
          <w:rFonts w:cs="宋体" w:hint="eastAsia"/>
          <w:sz w:val="21"/>
          <w:szCs w:val="21"/>
        </w:rPr>
        <w:t>表</w:t>
      </w:r>
      <w:r>
        <w:rPr>
          <w:rFonts w:cs="宋体" w:hint="eastAsia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>-</w:t>
      </w:r>
      <w:r w:rsidR="005B3B46">
        <w:rPr>
          <w:rFonts w:cs="宋体"/>
          <w:sz w:val="21"/>
          <w:szCs w:val="21"/>
        </w:rPr>
        <w:t>4</w:t>
      </w:r>
      <w:r w:rsidRPr="009B0A53"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工</w:t>
      </w:r>
      <w:proofErr w:type="gramStart"/>
      <w:r>
        <w:rPr>
          <w:rFonts w:cs="宋体" w:hint="eastAsia"/>
          <w:sz w:val="21"/>
          <w:szCs w:val="21"/>
        </w:rPr>
        <w:t>单</w:t>
      </w:r>
      <w:r w:rsidR="0061604D">
        <w:rPr>
          <w:rFonts w:cs="宋体" w:hint="eastAsia"/>
          <w:sz w:val="21"/>
          <w:szCs w:val="21"/>
        </w:rPr>
        <w:t>标准</w:t>
      </w:r>
      <w:proofErr w:type="gramEnd"/>
      <w:r>
        <w:rPr>
          <w:rFonts w:cs="宋体" w:hint="eastAsia"/>
          <w:sz w:val="21"/>
          <w:szCs w:val="21"/>
        </w:rPr>
        <w:t>地址</w:t>
      </w:r>
      <w:r w:rsidR="0061604D">
        <w:rPr>
          <w:rFonts w:cs="宋体" w:hint="eastAsia"/>
          <w:sz w:val="21"/>
          <w:szCs w:val="21"/>
        </w:rPr>
        <w:t>匹配</w:t>
      </w:r>
    </w:p>
    <w:p w14:paraId="76D72263" w14:textId="77777777" w:rsidR="00A366F3" w:rsidRPr="00A366F3" w:rsidRDefault="00A366F3" w:rsidP="00A366F3"/>
    <w:p w14:paraId="7ECE4F63" w14:textId="77777777" w:rsidR="006014BC" w:rsidRDefault="006014BC" w:rsidP="006014BC">
      <w:pPr>
        <w:pStyle w:val="3"/>
      </w:pPr>
      <w:bookmarkStart w:id="72" w:name="_Toc535506058"/>
      <w:r>
        <w:t>数据呈现</w:t>
      </w:r>
      <w:bookmarkEnd w:id="72"/>
    </w:p>
    <w:p w14:paraId="4BC8948E" w14:textId="77777777" w:rsidR="006014BC" w:rsidRDefault="006014BC" w:rsidP="006014BC">
      <w:pPr>
        <w:pStyle w:val="4"/>
      </w:pPr>
      <w:r>
        <w:rPr>
          <w:rFonts w:hint="eastAsia"/>
        </w:rPr>
        <w:t>外部系统数据接口</w:t>
      </w:r>
    </w:p>
    <w:p w14:paraId="68F7F4B5" w14:textId="77777777" w:rsidR="006014BC" w:rsidRDefault="006014BC" w:rsidP="006014B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B73BDE4" w14:textId="77777777" w:rsidR="006014BC" w:rsidRDefault="006014BC" w:rsidP="006014BC">
      <w:pPr>
        <w:pStyle w:val="4"/>
      </w:pPr>
      <w:r>
        <w:rPr>
          <w:rFonts w:hint="eastAsia"/>
        </w:rPr>
        <w:t>数据可视化</w:t>
      </w:r>
    </w:p>
    <w:p w14:paraId="07C5D711" w14:textId="0AFE0F6A" w:rsidR="006E4DA3" w:rsidRDefault="006E4DA3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>
        <w:rPr>
          <w:sz w:val="24"/>
        </w:rPr>
        <w:t>自定义关联查询</w:t>
      </w:r>
      <w:r>
        <w:rPr>
          <w:rFonts w:hint="eastAsia"/>
          <w:sz w:val="24"/>
        </w:rPr>
        <w:t>：</w:t>
      </w:r>
      <w:r>
        <w:rPr>
          <w:sz w:val="24"/>
        </w:rPr>
        <w:t>对预设标签</w:t>
      </w:r>
      <w:r>
        <w:rPr>
          <w:rFonts w:hint="eastAsia"/>
          <w:sz w:val="24"/>
        </w:rPr>
        <w:t>、</w:t>
      </w:r>
      <w:r w:rsidR="00213C68">
        <w:rPr>
          <w:rFonts w:hint="eastAsia"/>
          <w:sz w:val="24"/>
        </w:rPr>
        <w:t>细分标签、</w:t>
      </w:r>
      <w:r>
        <w:rPr>
          <w:sz w:val="24"/>
        </w:rPr>
        <w:t>与或非逻辑组合标签</w:t>
      </w:r>
      <w:r>
        <w:rPr>
          <w:rFonts w:hint="eastAsia"/>
          <w:sz w:val="24"/>
        </w:rPr>
        <w:t>、</w:t>
      </w:r>
      <w:r>
        <w:rPr>
          <w:sz w:val="24"/>
        </w:rPr>
        <w:t>自定义标签等进行</w:t>
      </w:r>
      <w:r w:rsidR="005A7BEA">
        <w:rPr>
          <w:sz w:val="24"/>
        </w:rPr>
        <w:t>模糊</w:t>
      </w:r>
      <w:r>
        <w:rPr>
          <w:sz w:val="24"/>
        </w:rPr>
        <w:t>查询</w:t>
      </w:r>
      <w:r>
        <w:rPr>
          <w:rFonts w:hint="eastAsia"/>
          <w:sz w:val="24"/>
        </w:rPr>
        <w:t>；</w:t>
      </w:r>
    </w:p>
    <w:p w14:paraId="6609626F" w14:textId="41F77D2B" w:rsidR="00E81D30" w:rsidRPr="006E4DA3" w:rsidRDefault="006E4DA3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 w:hint="eastAsia"/>
          <w:sz w:val="24"/>
        </w:rPr>
        <w:t>查询</w:t>
      </w:r>
      <w:r w:rsidRPr="006E4DA3">
        <w:rPr>
          <w:rFonts w:ascii="宋体" w:hAnsi="宋体" w:cs="宋体"/>
          <w:sz w:val="24"/>
        </w:rPr>
        <w:t>结果自动透视</w:t>
      </w:r>
      <w:r w:rsidRPr="006E4DA3">
        <w:rPr>
          <w:rFonts w:ascii="宋体" w:hAnsi="宋体" w:cs="宋体" w:hint="eastAsia"/>
          <w:sz w:val="24"/>
        </w:rPr>
        <w:t>分析：对</w:t>
      </w:r>
      <w:r w:rsidR="00466147">
        <w:rPr>
          <w:rFonts w:ascii="宋体" w:hAnsi="宋体" w:cs="宋体"/>
          <w:sz w:val="24"/>
        </w:rPr>
        <w:t>按照查询标签查询出的数据，根据</w:t>
      </w:r>
      <w:r w:rsidRPr="006E4DA3">
        <w:rPr>
          <w:rFonts w:ascii="宋体" w:hAnsi="宋体" w:cs="宋体"/>
          <w:sz w:val="24"/>
        </w:rPr>
        <w:t>特征标签进行</w:t>
      </w:r>
      <w:r w:rsidRPr="006E4DA3">
        <w:rPr>
          <w:rFonts w:ascii="宋体" w:hAnsi="宋体" w:cs="宋体" w:hint="eastAsia"/>
          <w:sz w:val="24"/>
        </w:rPr>
        <w:t>透视</w:t>
      </w:r>
      <w:r w:rsidRPr="006E4DA3">
        <w:rPr>
          <w:rFonts w:ascii="宋体" w:hAnsi="宋体" w:cs="宋体"/>
          <w:sz w:val="24"/>
        </w:rPr>
        <w:t>结果呈现</w:t>
      </w:r>
      <w:r w:rsidR="00466147">
        <w:rPr>
          <w:rFonts w:ascii="宋体" w:hAnsi="宋体" w:cs="宋体" w:hint="eastAsia"/>
          <w:sz w:val="24"/>
        </w:rPr>
        <w:t>。</w:t>
      </w:r>
      <w:r w:rsidRPr="006E4DA3">
        <w:rPr>
          <w:rFonts w:ascii="宋体" w:hAnsi="宋体" w:cs="宋体" w:hint="eastAsia"/>
          <w:sz w:val="24"/>
        </w:rPr>
        <w:t>例如</w:t>
      </w:r>
      <w:r w:rsidRPr="006E4DA3">
        <w:rPr>
          <w:rFonts w:ascii="宋体" w:hAnsi="宋体" w:cs="宋体"/>
          <w:sz w:val="24"/>
        </w:rPr>
        <w:t>：</w:t>
      </w:r>
      <w:r w:rsidR="00466147">
        <w:rPr>
          <w:rFonts w:ascii="宋体" w:hAnsi="宋体" w:cs="宋体" w:hint="eastAsia"/>
          <w:sz w:val="24"/>
        </w:rPr>
        <w:t>根据</w:t>
      </w:r>
      <w:r w:rsidRPr="006E4DA3">
        <w:rPr>
          <w:rFonts w:ascii="宋体" w:hAnsi="宋体" w:cs="宋体"/>
          <w:sz w:val="24"/>
        </w:rPr>
        <w:t>“</w:t>
      </w:r>
      <w:r w:rsidRPr="006E4DA3">
        <w:rPr>
          <w:rFonts w:ascii="宋体" w:hAnsi="宋体" w:cs="宋体" w:hint="eastAsia"/>
          <w:sz w:val="24"/>
        </w:rPr>
        <w:t>不</w:t>
      </w:r>
      <w:r w:rsidRPr="006E4DA3">
        <w:rPr>
          <w:rFonts w:ascii="宋体" w:hAnsi="宋体" w:cs="宋体"/>
          <w:sz w:val="24"/>
        </w:rPr>
        <w:t>限量套餐”</w:t>
      </w:r>
      <w:r w:rsidRPr="006E4DA3">
        <w:rPr>
          <w:rFonts w:ascii="宋体" w:hAnsi="宋体" w:cs="宋体" w:hint="eastAsia"/>
          <w:sz w:val="24"/>
        </w:rPr>
        <w:t>标签</w:t>
      </w:r>
      <w:r w:rsidRPr="006E4DA3">
        <w:rPr>
          <w:rFonts w:ascii="宋体" w:hAnsi="宋体" w:cs="宋体"/>
          <w:sz w:val="24"/>
        </w:rPr>
        <w:t>查询，对</w:t>
      </w:r>
      <w:r w:rsidRPr="006E4DA3">
        <w:rPr>
          <w:rFonts w:ascii="宋体" w:hAnsi="宋体" w:cs="宋体" w:hint="eastAsia"/>
          <w:sz w:val="24"/>
        </w:rPr>
        <w:t>查询</w:t>
      </w:r>
      <w:r w:rsidRPr="006E4DA3">
        <w:rPr>
          <w:rFonts w:ascii="宋体" w:hAnsi="宋体" w:cs="宋体"/>
          <w:sz w:val="24"/>
        </w:rPr>
        <w:t>结果</w:t>
      </w:r>
      <w:r w:rsidR="00466147">
        <w:rPr>
          <w:rFonts w:ascii="宋体" w:hAnsi="宋体" w:cs="宋体" w:hint="eastAsia"/>
          <w:sz w:val="24"/>
        </w:rPr>
        <w:t>，</w:t>
      </w:r>
      <w:r w:rsidR="00466147">
        <w:rPr>
          <w:rFonts w:ascii="宋体" w:hAnsi="宋体" w:cs="宋体"/>
          <w:sz w:val="24"/>
        </w:rPr>
        <w:t>根据</w:t>
      </w:r>
      <w:r w:rsidRPr="006E4DA3">
        <w:rPr>
          <w:rFonts w:ascii="宋体" w:hAnsi="宋体" w:cs="宋体" w:hint="eastAsia"/>
          <w:sz w:val="24"/>
        </w:rPr>
        <w:t>工单</w:t>
      </w:r>
      <w:r w:rsidR="00466147">
        <w:rPr>
          <w:rFonts w:ascii="宋体" w:hAnsi="宋体" w:cs="宋体" w:hint="eastAsia"/>
          <w:sz w:val="24"/>
        </w:rPr>
        <w:t>标注的其它</w:t>
      </w:r>
      <w:r w:rsidRPr="006E4DA3">
        <w:rPr>
          <w:rFonts w:ascii="宋体" w:hAnsi="宋体" w:cs="宋体"/>
          <w:sz w:val="24"/>
        </w:rPr>
        <w:t>标签进行透视，</w:t>
      </w:r>
      <w:r w:rsidRPr="006E4DA3">
        <w:rPr>
          <w:rFonts w:ascii="宋体" w:hAnsi="宋体" w:cs="宋体" w:hint="eastAsia"/>
          <w:sz w:val="24"/>
        </w:rPr>
        <w:t>得到</w:t>
      </w:r>
      <w:r w:rsidRPr="006E4DA3">
        <w:rPr>
          <w:rFonts w:ascii="宋体" w:hAnsi="宋体" w:cs="宋体"/>
          <w:sz w:val="24"/>
        </w:rPr>
        <w:t>不限量套餐投诉现象分布情况、用户类型分布情况、场景分布情况等</w:t>
      </w:r>
      <w:r w:rsidR="00466147">
        <w:rPr>
          <w:rFonts w:ascii="宋体" w:hAnsi="宋体" w:cs="宋体" w:hint="eastAsia"/>
          <w:sz w:val="24"/>
        </w:rPr>
        <w:t>；</w:t>
      </w:r>
    </w:p>
    <w:p w14:paraId="3E8E5913" w14:textId="7941A3BA" w:rsidR="00E81D30" w:rsidRPr="006E4DA3" w:rsidRDefault="006E4DA3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/>
          <w:sz w:val="24"/>
        </w:rPr>
        <w:t>查询结果</w:t>
      </w:r>
      <w:r w:rsidR="00737359">
        <w:rPr>
          <w:rFonts w:ascii="宋体" w:hAnsi="宋体" w:cs="宋体"/>
          <w:sz w:val="24"/>
        </w:rPr>
        <w:t>按</w:t>
      </w:r>
      <w:r w:rsidRPr="006E4DA3">
        <w:rPr>
          <w:rFonts w:ascii="宋体" w:hAnsi="宋体" w:cs="宋体"/>
          <w:sz w:val="24"/>
        </w:rPr>
        <w:t>地理</w:t>
      </w:r>
      <w:r w:rsidR="00737359">
        <w:rPr>
          <w:rFonts w:ascii="宋体" w:hAnsi="宋体" w:cs="宋体" w:hint="eastAsia"/>
          <w:sz w:val="24"/>
        </w:rPr>
        <w:t>区域</w:t>
      </w:r>
      <w:r w:rsidRPr="006E4DA3">
        <w:rPr>
          <w:rFonts w:ascii="宋体" w:hAnsi="宋体" w:cs="宋体"/>
          <w:sz w:val="24"/>
        </w:rPr>
        <w:t>分布呈现</w:t>
      </w:r>
      <w:r w:rsidR="00466147">
        <w:rPr>
          <w:rFonts w:ascii="宋体" w:hAnsi="宋体" w:cs="宋体" w:hint="eastAsia"/>
          <w:sz w:val="24"/>
        </w:rPr>
        <w:t>；</w:t>
      </w:r>
    </w:p>
    <w:p w14:paraId="1FCBB5E8" w14:textId="5A890020" w:rsidR="006E4DA3" w:rsidRPr="0051702B" w:rsidRDefault="006E4DA3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 w:rsidRPr="006E4DA3">
        <w:rPr>
          <w:rFonts w:ascii="宋体" w:hAnsi="宋体" w:cs="宋体"/>
          <w:sz w:val="24"/>
        </w:rPr>
        <w:t>查询结果</w:t>
      </w:r>
      <w:r w:rsidR="00737359">
        <w:rPr>
          <w:rFonts w:ascii="宋体" w:hAnsi="宋体" w:cs="宋体"/>
          <w:sz w:val="24"/>
        </w:rPr>
        <w:t>按</w:t>
      </w:r>
      <w:r w:rsidRPr="006E4DA3">
        <w:rPr>
          <w:rFonts w:ascii="宋体" w:hAnsi="宋体" w:cs="宋体"/>
          <w:sz w:val="24"/>
        </w:rPr>
        <w:t>时</w:t>
      </w:r>
      <w:proofErr w:type="gramStart"/>
      <w:r w:rsidRPr="006E4DA3">
        <w:rPr>
          <w:rFonts w:ascii="宋体" w:hAnsi="宋体" w:cs="宋体"/>
          <w:sz w:val="24"/>
        </w:rPr>
        <w:t>间趋势</w:t>
      </w:r>
      <w:proofErr w:type="gramEnd"/>
      <w:r w:rsidRPr="006E4DA3">
        <w:rPr>
          <w:rFonts w:ascii="宋体" w:hAnsi="宋体" w:cs="宋体"/>
          <w:sz w:val="24"/>
        </w:rPr>
        <w:t>分布呈现</w:t>
      </w:r>
      <w:r w:rsidR="00466147">
        <w:rPr>
          <w:rFonts w:ascii="宋体" w:hAnsi="宋体" w:cs="宋体" w:hint="eastAsia"/>
          <w:sz w:val="24"/>
        </w:rPr>
        <w:t>；</w:t>
      </w:r>
    </w:p>
    <w:p w14:paraId="74D03563" w14:textId="51B66522" w:rsidR="0051702B" w:rsidRPr="00921B17" w:rsidRDefault="0051702B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ins w:id="73" w:author="微软用户" w:date="2019-01-18T10:07:00Z"/>
          <w:sz w:val="24"/>
          <w:rPrChange w:id="74" w:author="微软用户" w:date="2019-01-18T10:07:00Z">
            <w:rPr>
              <w:ins w:id="75" w:author="微软用户" w:date="2019-01-18T10:07:00Z"/>
              <w:rFonts w:ascii="宋体" w:hAnsi="宋体" w:cs="宋体"/>
              <w:sz w:val="24"/>
            </w:rPr>
          </w:rPrChange>
        </w:rPr>
      </w:pPr>
      <w:r>
        <w:rPr>
          <w:rFonts w:ascii="宋体" w:hAnsi="宋体" w:cs="宋体"/>
          <w:sz w:val="24"/>
        </w:rPr>
        <w:t>查询结果按用户画像</w:t>
      </w:r>
      <w:r w:rsidR="00466147">
        <w:rPr>
          <w:rFonts w:ascii="宋体" w:hAnsi="宋体" w:cs="宋体"/>
          <w:sz w:val="24"/>
        </w:rPr>
        <w:t>分类呈现</w:t>
      </w:r>
      <w:r w:rsidR="00466147">
        <w:rPr>
          <w:rFonts w:ascii="宋体" w:hAnsi="宋体" w:cs="宋体" w:hint="eastAsia"/>
          <w:sz w:val="24"/>
        </w:rPr>
        <w:t>（</w:t>
      </w:r>
      <w:r w:rsidR="007D2C7F">
        <w:rPr>
          <w:rFonts w:ascii="宋体" w:hAnsi="宋体" w:cs="宋体" w:hint="eastAsia"/>
          <w:sz w:val="24"/>
        </w:rPr>
        <w:t>需</w:t>
      </w:r>
      <w:r w:rsidR="00466147">
        <w:rPr>
          <w:rFonts w:ascii="宋体" w:hAnsi="宋体" w:cs="宋体" w:hint="eastAsia"/>
          <w:sz w:val="24"/>
        </w:rPr>
        <w:t>确认</w:t>
      </w:r>
      <w:r w:rsidR="0000793F">
        <w:rPr>
          <w:rFonts w:ascii="宋体" w:hAnsi="宋体" w:cs="宋体" w:hint="eastAsia"/>
          <w:sz w:val="24"/>
        </w:rPr>
        <w:t>投诉平台</w:t>
      </w:r>
      <w:r w:rsidR="00282FAA">
        <w:rPr>
          <w:rFonts w:ascii="宋体" w:hAnsi="宋体" w:cs="宋体" w:hint="eastAsia"/>
          <w:sz w:val="24"/>
        </w:rPr>
        <w:t>可用</w:t>
      </w:r>
      <w:r w:rsidR="00466147">
        <w:rPr>
          <w:rFonts w:ascii="宋体" w:hAnsi="宋体" w:cs="宋体" w:hint="eastAsia"/>
          <w:sz w:val="24"/>
        </w:rPr>
        <w:t>数据）；</w:t>
      </w:r>
    </w:p>
    <w:p w14:paraId="08745EF4" w14:textId="5319D276" w:rsidR="00921B17" w:rsidRPr="006E4DA3" w:rsidRDefault="00E155CC" w:rsidP="00E81D30">
      <w:pPr>
        <w:pStyle w:val="afd"/>
        <w:numPr>
          <w:ilvl w:val="0"/>
          <w:numId w:val="40"/>
        </w:numPr>
        <w:spacing w:line="360" w:lineRule="auto"/>
        <w:ind w:firstLineChars="0"/>
        <w:rPr>
          <w:sz w:val="24"/>
        </w:rPr>
      </w:pPr>
      <w:ins w:id="76" w:author="wenwei" w:date="2019-01-21T17:04:00Z">
        <w:r>
          <w:rPr>
            <w:sz w:val="24"/>
          </w:rPr>
          <w:lastRenderedPageBreak/>
          <w:t>后台</w:t>
        </w:r>
      </w:ins>
      <w:ins w:id="77" w:author="微软用户" w:date="2019-01-18T10:08:00Z">
        <w:del w:id="78" w:author="wenwei" w:date="2019-01-21T17:04:00Z">
          <w:r w:rsidR="00921B17" w:rsidDel="00E155CC">
            <w:rPr>
              <w:rFonts w:hint="eastAsia"/>
              <w:sz w:val="24"/>
            </w:rPr>
            <w:delText>后端</w:delText>
          </w:r>
          <w:r w:rsidR="00921B17" w:rsidDel="00E155CC">
            <w:rPr>
              <w:sz w:val="24"/>
            </w:rPr>
            <w:delText>监控</w:delText>
          </w:r>
        </w:del>
      </w:ins>
      <w:ins w:id="79" w:author="wenwei" w:date="2019-01-21T17:04:00Z">
        <w:r>
          <w:rPr>
            <w:sz w:val="24"/>
          </w:rPr>
          <w:t>记录</w:t>
        </w:r>
      </w:ins>
      <w:ins w:id="80" w:author="wenwei" w:date="2019-01-21T17:08:00Z">
        <w:r w:rsidR="00BD4D9D">
          <w:rPr>
            <w:sz w:val="24"/>
          </w:rPr>
          <w:t>操作日志和</w:t>
        </w:r>
      </w:ins>
      <w:ins w:id="81" w:author="wenwei" w:date="2019-01-21T17:04:00Z">
        <w:r>
          <w:rPr>
            <w:sz w:val="24"/>
          </w:rPr>
          <w:t>用户习惯</w:t>
        </w:r>
        <w:r>
          <w:rPr>
            <w:rFonts w:hint="eastAsia"/>
            <w:sz w:val="24"/>
          </w:rPr>
          <w:t>，</w:t>
        </w:r>
        <w:r>
          <w:rPr>
            <w:sz w:val="24"/>
          </w:rPr>
          <w:t>分析用户使用哪些</w:t>
        </w:r>
      </w:ins>
      <w:ins w:id="82" w:author="wenwei" w:date="2019-01-21T17:05:00Z">
        <w:r>
          <w:rPr>
            <w:sz w:val="24"/>
          </w:rPr>
          <w:t>标签</w:t>
        </w:r>
      </w:ins>
      <w:ins w:id="83" w:author="wenwei" w:date="2019-01-21T17:08:00Z">
        <w:r w:rsidR="00FF12FC">
          <w:rPr>
            <w:rFonts w:hint="eastAsia"/>
            <w:sz w:val="24"/>
          </w:rPr>
          <w:t>、</w:t>
        </w:r>
        <w:r w:rsidR="00FF12FC">
          <w:rPr>
            <w:sz w:val="24"/>
          </w:rPr>
          <w:t>使用频率</w:t>
        </w:r>
        <w:r w:rsidR="00FF12FC">
          <w:rPr>
            <w:rFonts w:hint="eastAsia"/>
            <w:sz w:val="24"/>
          </w:rPr>
          <w:t>、</w:t>
        </w:r>
      </w:ins>
      <w:ins w:id="84" w:author="wenwei" w:date="2019-01-21T17:05:00Z">
        <w:r>
          <w:rPr>
            <w:sz w:val="24"/>
          </w:rPr>
          <w:t>解决哪些问题</w:t>
        </w:r>
        <w:r>
          <w:rPr>
            <w:rFonts w:hint="eastAsia"/>
            <w:sz w:val="24"/>
          </w:rPr>
          <w:t>（问题需记录）</w:t>
        </w:r>
      </w:ins>
      <w:ins w:id="85" w:author="微软用户" w:date="2019-01-18T10:08:00Z">
        <w:r w:rsidR="00921B17">
          <w:rPr>
            <w:sz w:val="24"/>
          </w:rPr>
          <w:t>。</w:t>
        </w:r>
      </w:ins>
    </w:p>
    <w:p w14:paraId="745116F5" w14:textId="52D28523" w:rsidR="006014BC" w:rsidRDefault="006014BC" w:rsidP="006014BC">
      <w:pPr>
        <w:pStyle w:val="3"/>
      </w:pPr>
      <w:bookmarkStart w:id="86" w:name="_Toc535506059"/>
      <w:r>
        <w:t>用户界面</w:t>
      </w:r>
      <w:bookmarkEnd w:id="86"/>
    </w:p>
    <w:p w14:paraId="1582042F" w14:textId="2BF51CB5" w:rsidR="009B0A53" w:rsidRDefault="00A8501D" w:rsidP="00CE2FE1">
      <w:pPr>
        <w:pStyle w:val="3"/>
      </w:pPr>
      <w:bookmarkStart w:id="87" w:name="_Toc535506060"/>
      <w:r>
        <w:rPr>
          <w:rFonts w:hint="eastAsia"/>
        </w:rPr>
        <w:t>示例</w:t>
      </w:r>
      <w:r w:rsidR="00282FAA">
        <w:rPr>
          <w:rFonts w:hint="eastAsia"/>
        </w:rPr>
        <w:t>（更新）</w:t>
      </w:r>
      <w:bookmarkEnd w:id="87"/>
    </w:p>
    <w:tbl>
      <w:tblPr>
        <w:tblStyle w:val="af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8501D" w14:paraId="3C5173F9" w14:textId="77777777" w:rsidTr="00EF50D2">
        <w:tc>
          <w:tcPr>
            <w:tcW w:w="8522" w:type="dxa"/>
          </w:tcPr>
          <w:p w14:paraId="37E737B9" w14:textId="77777777" w:rsidR="00A8501D" w:rsidRDefault="00A8501D" w:rsidP="00EF50D2">
            <w:pPr>
              <w:pStyle w:val="a7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Cs w:val="28"/>
              </w:rPr>
              <w:t xml:space="preserve">您好 这里 是 网络 专席 有 什么 需要 帮助 的 吗？ 好的 我 帮您 马上 看 一下 稍等 一下， 请问 昨天 你的 号码 有没有 欠费 呢 先生。 呃 对 是的 但是 我 帮您 看 一下 你的 流量 这些 我们 都是 给您 打开 的， 把 流量 打开 之后 它 有没有 出现 信号 一个 标志 呢 在 您 手机 上面。 好的 我 也 帮您 检查 一下 这些 功能 的话 确实 都是 打开 的， 我 帮您 查一下 最近 这一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新的 一个 使用 记录 看 一下 您 用的 是 什么 网络 稍等 一下？ 好的 我 通过 系统 查一下 您 最近 这一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新的 话， 这个 呢 是 四 g 网络， 我 帮您 看 一下 你在 今天 的， 哎 昨天 都用了 一部分 用的 确实 比较 少。 稍后 呢 有 一个 专门 的 一个 修复 数据 的 方法 我 给您 发 过来 一下， 如果 是 网络 临时 掉 线 的 原因 你可以 先 调整 一下， 关机 开机 试 一下， 看这 样 能不能 改成 使用 可以 把 网络 先 调整 一下 好吧。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对 关机 开机 一下， 先 按照 短信 把 您 卡 的 时间 忧患 一下。 把 卡 的 数据 换 一下 我 把 兑换 的 一个 指令， 发 到 您的 手机 上 了。 稍后 呢 您 在 使用 流量 可以 先把 流量 关闭 几分钟 然后 重新 打开， 手机 是 一个 信号 这样 操作 一下 好吧。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那 确实 给您 带来不便 了 非常 抱歉， 请问 还有 别的 需要 帮助 的 吗 谢谢？ </w:t>
            </w:r>
            <w:proofErr w:type="gramStart"/>
            <w:r>
              <w:rPr>
                <w:rFonts w:cs="宋体" w:hint="eastAsia"/>
                <w:szCs w:val="28"/>
              </w:rPr>
              <w:t>诶</w:t>
            </w:r>
            <w:proofErr w:type="gramEnd"/>
            <w:r>
              <w:rPr>
                <w:rFonts w:cs="宋体" w:hint="eastAsia"/>
                <w:szCs w:val="28"/>
              </w:rPr>
              <w:t xml:space="preserve"> 不客气 稍后 呢 请 对我 的 个人 服务 做 </w:t>
            </w:r>
            <w:proofErr w:type="gramStart"/>
            <w:r>
              <w:rPr>
                <w:rFonts w:cs="宋体" w:hint="eastAsia"/>
                <w:szCs w:val="28"/>
              </w:rPr>
              <w:t>个</w:t>
            </w:r>
            <w:proofErr w:type="gramEnd"/>
            <w:r>
              <w:rPr>
                <w:rFonts w:cs="宋体" w:hint="eastAsia"/>
                <w:szCs w:val="28"/>
              </w:rPr>
              <w:t xml:space="preserve"> 评价 好吧 谢谢 好的， 祝您 生活 愉快再见。</w:t>
            </w:r>
          </w:p>
        </w:tc>
      </w:tr>
      <w:tr w:rsidR="00A8501D" w14:paraId="36F7FE59" w14:textId="77777777" w:rsidTr="00EF50D2">
        <w:tc>
          <w:tcPr>
            <w:tcW w:w="8522" w:type="dxa"/>
          </w:tcPr>
          <w:p w14:paraId="1BDAE10A" w14:textId="77777777" w:rsidR="00A8501D" w:rsidRDefault="00A8501D" w:rsidP="00EF50D2">
            <w:pPr>
              <w:pStyle w:val="a7"/>
              <w:ind w:firstLineChars="0" w:firstLine="0"/>
              <w:rPr>
                <w:rFonts w:cs="宋体"/>
                <w:szCs w:val="28"/>
              </w:rPr>
            </w:pPr>
            <w:r>
              <w:rPr>
                <w:rFonts w:cs="宋体" w:hint="eastAsia"/>
                <w:szCs w:val="28"/>
              </w:rPr>
              <w:t xml:space="preserve">我 这个 手机， 就 昨天 晚上 开始 就是， 那个 数据 线 没有， 没有 就是 信号 啊，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收不到 可能 也 发 不出 去 也 收不到。 昨天 没有 嘛 今天 昨天 我看 到 还有 八 块 多 钱 没 欠费 我 这也 可以 头 豆 是 五十 块 的 吧。 但是 我 手机 它 就是 没有 信号 吗？ 嗯 发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发 不出 去 收 也 收不到 今天 早上， 嗯 我 几点 的时候 偶尔 收到 一下 就， 很 很大 的 时间 之内， 一下 有没有 了， 有 啥子 收到 几个， 你们 的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发来 别人 发 </w:t>
            </w:r>
            <w:proofErr w:type="gramStart"/>
            <w:r>
              <w:rPr>
                <w:rFonts w:cs="宋体" w:hint="eastAsia"/>
                <w:szCs w:val="28"/>
              </w:rPr>
              <w:t>微信</w:t>
            </w:r>
            <w:proofErr w:type="gramEnd"/>
            <w:r>
              <w:rPr>
                <w:rFonts w:cs="宋体" w:hint="eastAsia"/>
                <w:szCs w:val="28"/>
              </w:rPr>
              <w:t xml:space="preserve"> 的 那个 提示 音 下来 就没 有 就没 有了， 昨天 晚上 开始 就 反正 有 这个 情况。 好的。 那 这样 先生。 意思 关机 开机 呀。 嗯 卡 的 什么 啊？ 卡 的 用 款 数据。 哎。 好的 好的。</w:t>
            </w:r>
          </w:p>
        </w:tc>
      </w:tr>
    </w:tbl>
    <w:p w14:paraId="62E55B45" w14:textId="0A6B59A7" w:rsidR="00A8501D" w:rsidRPr="00C53913" w:rsidRDefault="00A8501D" w:rsidP="00C53913">
      <w:pPr>
        <w:pStyle w:val="a7"/>
        <w:spacing w:line="360" w:lineRule="auto"/>
        <w:ind w:firstLine="482"/>
        <w:rPr>
          <w:rFonts w:cs="宋体"/>
          <w:b/>
        </w:rPr>
      </w:pPr>
      <w:r w:rsidRPr="00C53913">
        <w:rPr>
          <w:rFonts w:cs="宋体" w:hint="eastAsia"/>
          <w:b/>
        </w:rPr>
        <w:t>标签：网络</w:t>
      </w:r>
      <w:r w:rsidR="00E7195B" w:rsidRPr="00C53913">
        <w:rPr>
          <w:rFonts w:cs="宋体" w:hint="eastAsia"/>
          <w:b/>
        </w:rPr>
        <w:t xml:space="preserve"> </w:t>
      </w:r>
      <w:r w:rsidRPr="00C53913">
        <w:rPr>
          <w:rFonts w:cs="宋体" w:hint="eastAsia"/>
          <w:b/>
        </w:rPr>
        <w:t xml:space="preserve">手机 </w:t>
      </w:r>
      <w:r w:rsidR="00E7195B" w:rsidRPr="00C53913">
        <w:rPr>
          <w:rFonts w:cs="宋体" w:hint="eastAsia"/>
          <w:b/>
        </w:rPr>
        <w:t xml:space="preserve">数据上网 室内 大型居民区 </w:t>
      </w:r>
      <w:r w:rsidRPr="00C53913">
        <w:rPr>
          <w:rFonts w:cs="宋体" w:hint="eastAsia"/>
          <w:b/>
        </w:rPr>
        <w:t>4G（LTE）网速慢或网页无法打开</w:t>
      </w:r>
      <w:r w:rsidR="00E7195B" w:rsidRPr="00C53913">
        <w:rPr>
          <w:rFonts w:cs="宋体"/>
          <w:b/>
        </w:rPr>
        <w:t xml:space="preserve"> </w:t>
      </w:r>
      <w:r w:rsidRPr="00C53913">
        <w:rPr>
          <w:rFonts w:cs="宋体" w:hint="eastAsia"/>
          <w:b/>
        </w:rPr>
        <w:t xml:space="preserve">无限量套餐不能上网 </w:t>
      </w:r>
    </w:p>
    <w:p w14:paraId="13EB5616" w14:textId="77777777" w:rsidR="00A8501D" w:rsidRPr="00C53913" w:rsidRDefault="00A8501D" w:rsidP="00C53913">
      <w:pPr>
        <w:pStyle w:val="a7"/>
        <w:spacing w:line="360" w:lineRule="auto"/>
        <w:ind w:firstLine="480"/>
      </w:pPr>
      <w:r w:rsidRPr="00C53913">
        <w:rPr>
          <w:rFonts w:cs="宋体" w:hint="eastAsia"/>
        </w:rPr>
        <w:t>客</w:t>
      </w:r>
      <w:proofErr w:type="gramStart"/>
      <w:r w:rsidRPr="00C53913">
        <w:rPr>
          <w:rFonts w:cs="宋体" w:hint="eastAsia"/>
        </w:rPr>
        <w:t>服建议</w:t>
      </w:r>
      <w:proofErr w:type="gramEnd"/>
      <w:r w:rsidRPr="00C53913">
        <w:rPr>
          <w:rFonts w:cs="宋体" w:hint="eastAsia"/>
        </w:rPr>
        <w:t>:按照短信指令进行优化</w:t>
      </w:r>
      <w:r w:rsidR="00D21C56" w:rsidRPr="00C53913">
        <w:rPr>
          <w:rFonts w:cs="宋体" w:hint="eastAsia"/>
        </w:rPr>
        <w:t>（？）</w:t>
      </w:r>
    </w:p>
    <w:p w14:paraId="465252AC" w14:textId="4836A133" w:rsidR="00801A12" w:rsidRDefault="00CF090F" w:rsidP="00801A12">
      <w:pPr>
        <w:pStyle w:val="2"/>
      </w:pPr>
      <w:bookmarkStart w:id="88" w:name="_Toc535506061"/>
      <w:bookmarkStart w:id="89" w:name="_Toc534202186"/>
      <w:commentRangeStart w:id="90"/>
      <w:del w:id="91" w:author="wenwei" w:date="2019-01-21T18:21:00Z">
        <w:r w:rsidDel="0017570C">
          <w:rPr>
            <w:rFonts w:hint="eastAsia"/>
          </w:rPr>
          <w:lastRenderedPageBreak/>
          <w:delText>投诉低满意</w:delText>
        </w:r>
        <w:r w:rsidR="00AD7C4E" w:rsidDel="0017570C">
          <w:rPr>
            <w:rFonts w:hint="eastAsia"/>
          </w:rPr>
          <w:delText>度</w:delText>
        </w:r>
        <w:r w:rsidR="00D423BB" w:rsidDel="0017570C">
          <w:rPr>
            <w:rFonts w:hint="eastAsia"/>
          </w:rPr>
          <w:delText>用户识别</w:delText>
        </w:r>
      </w:del>
      <w:commentRangeEnd w:id="90"/>
      <w:r w:rsidR="00A40A07">
        <w:rPr>
          <w:rStyle w:val="af4"/>
          <w:rFonts w:ascii="Times New Roman" w:hAnsi="Times New Roman"/>
          <w:b w:val="0"/>
          <w:bCs w:val="0"/>
        </w:rPr>
        <w:commentReference w:id="90"/>
      </w:r>
      <w:bookmarkEnd w:id="88"/>
      <w:ins w:id="92" w:author="wenwei" w:date="2019-01-21T18:19:00Z">
        <w:r w:rsidR="00FC241B">
          <w:rPr>
            <w:rFonts w:hint="eastAsia"/>
          </w:rPr>
          <w:t>用户</w:t>
        </w:r>
      </w:ins>
      <w:ins w:id="93" w:author="wenwei" w:date="2019-01-21T17:12:00Z">
        <w:r w:rsidR="003947C9">
          <w:rPr>
            <w:rFonts w:hint="eastAsia"/>
          </w:rPr>
          <w:t>情绪识别</w:t>
        </w:r>
      </w:ins>
      <w:ins w:id="94" w:author="wenwei" w:date="2019-01-21T18:19:00Z">
        <w:r w:rsidR="00FC241B">
          <w:rPr>
            <w:rFonts w:hint="eastAsia"/>
          </w:rPr>
          <w:t>专家</w:t>
        </w:r>
      </w:ins>
      <w:ins w:id="95" w:author="wenwei" w:date="2019-01-21T17:12:00Z">
        <w:r w:rsidR="003947C9">
          <w:rPr>
            <w:rFonts w:hint="eastAsia"/>
          </w:rPr>
          <w:t>系统？</w:t>
        </w:r>
      </w:ins>
    </w:p>
    <w:p w14:paraId="5F3A71AA" w14:textId="4EEF2CB3" w:rsidR="00293F8A" w:rsidRPr="00C510A7" w:rsidRDefault="00CF090F" w:rsidP="00293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 w:rsidR="00C510A7" w:rsidRPr="00C510A7">
        <w:rPr>
          <w:sz w:val="24"/>
          <w:szCs w:val="24"/>
        </w:rPr>
        <w:t>子模块</w:t>
      </w:r>
      <w:r>
        <w:rPr>
          <w:sz w:val="24"/>
          <w:szCs w:val="24"/>
        </w:rPr>
        <w:t>通过</w:t>
      </w:r>
      <w:r w:rsidR="00890604">
        <w:rPr>
          <w:sz w:val="24"/>
          <w:szCs w:val="24"/>
        </w:rPr>
        <w:t>语音情感分析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情感分词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上下文语境</w:t>
      </w:r>
      <w:r w:rsidR="00890604">
        <w:rPr>
          <w:rFonts w:hint="eastAsia"/>
          <w:sz w:val="24"/>
          <w:szCs w:val="24"/>
        </w:rPr>
        <w:t>、</w:t>
      </w:r>
      <w:r w:rsidR="00890604">
        <w:rPr>
          <w:sz w:val="24"/>
          <w:szCs w:val="24"/>
        </w:rPr>
        <w:t>用户行为特征等方式</w:t>
      </w:r>
      <w:r w:rsidR="00C510A7" w:rsidRPr="00C510A7">
        <w:rPr>
          <w:sz w:val="24"/>
          <w:szCs w:val="24"/>
        </w:rPr>
        <w:t>对</w:t>
      </w:r>
      <w:r w:rsidR="00C510A7">
        <w:rPr>
          <w:sz w:val="24"/>
          <w:szCs w:val="24"/>
        </w:rPr>
        <w:t>用户情绪</w:t>
      </w:r>
      <w:r w:rsidR="00C510A7">
        <w:rPr>
          <w:rFonts w:hint="eastAsia"/>
          <w:sz w:val="24"/>
          <w:szCs w:val="24"/>
        </w:rPr>
        <w:t>进行识别</w:t>
      </w:r>
      <w:r w:rsidR="00890604">
        <w:rPr>
          <w:rFonts w:hint="eastAsia"/>
          <w:sz w:val="24"/>
          <w:szCs w:val="24"/>
        </w:rPr>
        <w:t>和分析</w:t>
      </w:r>
      <w:r w:rsidR="00C510A7">
        <w:rPr>
          <w:rFonts w:hint="eastAsia"/>
          <w:sz w:val="24"/>
          <w:szCs w:val="24"/>
        </w:rPr>
        <w:t>。</w:t>
      </w:r>
    </w:p>
    <w:p w14:paraId="60277726" w14:textId="2B087D65" w:rsidR="00801A12" w:rsidRDefault="00801A12" w:rsidP="001E65C5">
      <w:pPr>
        <w:pStyle w:val="3"/>
      </w:pPr>
      <w:bookmarkStart w:id="96" w:name="_Toc535506062"/>
      <w:r>
        <w:rPr>
          <w:rFonts w:hint="eastAsia"/>
        </w:rPr>
        <w:t>功能</w:t>
      </w:r>
      <w:bookmarkEnd w:id="89"/>
      <w:r w:rsidR="00E22ADD">
        <w:rPr>
          <w:rFonts w:hint="eastAsia"/>
        </w:rPr>
        <w:t>设计</w:t>
      </w:r>
      <w:bookmarkEnd w:id="96"/>
    </w:p>
    <w:p w14:paraId="4C7B71AE" w14:textId="778DDAFE" w:rsidR="00E5506E" w:rsidRDefault="00E5506E" w:rsidP="00293F8A">
      <w:pPr>
        <w:pStyle w:val="4"/>
      </w:pPr>
      <w:proofErr w:type="gramStart"/>
      <w:r>
        <w:t>低满意</w:t>
      </w:r>
      <w:r w:rsidR="00AD7C4E">
        <w:t>度</w:t>
      </w:r>
      <w:r>
        <w:t>用户</w:t>
      </w:r>
      <w:proofErr w:type="gramEnd"/>
      <w:r>
        <w:t>情绪识别</w:t>
      </w:r>
    </w:p>
    <w:p w14:paraId="41CC73E8" w14:textId="4E61BACE" w:rsidR="00E5506E" w:rsidRDefault="00E5506E" w:rsidP="00E5506E">
      <w:pPr>
        <w:spacing w:line="360" w:lineRule="auto"/>
        <w:ind w:firstLineChars="200" w:firstLine="480"/>
        <w:rPr>
          <w:sz w:val="24"/>
          <w:szCs w:val="24"/>
        </w:rPr>
      </w:pPr>
      <w:r w:rsidRPr="00E5506E">
        <w:rPr>
          <w:sz w:val="24"/>
          <w:szCs w:val="24"/>
        </w:rPr>
        <w:t>识别的方式主要包括</w:t>
      </w:r>
      <w:r w:rsidRPr="00E5506E">
        <w:rPr>
          <w:rFonts w:hint="eastAsia"/>
          <w:sz w:val="24"/>
          <w:szCs w:val="24"/>
        </w:rPr>
        <w:t>：</w:t>
      </w:r>
    </w:p>
    <w:p w14:paraId="164855B1" w14:textId="6FB34761" w:rsidR="00E5506E" w:rsidRDefault="009E6959" w:rsidP="00E5506E">
      <w:pPr>
        <w:pStyle w:val="afd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分析</w:t>
      </w:r>
      <w:r w:rsidR="00E5506E">
        <w:rPr>
          <w:rFonts w:hint="eastAsia"/>
          <w:sz w:val="24"/>
        </w:rPr>
        <w:t>语音</w:t>
      </w:r>
      <w:r w:rsidR="002D5600">
        <w:rPr>
          <w:rFonts w:hint="eastAsia"/>
          <w:sz w:val="24"/>
        </w:rPr>
        <w:t>情感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F27BC1">
        <w:rPr>
          <w:rFonts w:hint="eastAsia"/>
          <w:sz w:val="24"/>
        </w:rPr>
        <w:t>分析</w:t>
      </w:r>
      <w:r>
        <w:rPr>
          <w:rFonts w:hint="eastAsia"/>
          <w:sz w:val="24"/>
        </w:rPr>
        <w:t>语音</w:t>
      </w:r>
      <w:r w:rsidR="00F27BC1">
        <w:rPr>
          <w:rFonts w:hint="eastAsia"/>
          <w:sz w:val="24"/>
        </w:rPr>
        <w:t>语调、语速、声音能量谱等</w:t>
      </w:r>
      <w:r w:rsidR="002D5600">
        <w:rPr>
          <w:rFonts w:hint="eastAsia"/>
          <w:sz w:val="24"/>
        </w:rPr>
        <w:t>识别；</w:t>
      </w:r>
    </w:p>
    <w:p w14:paraId="3BB9CDB0" w14:textId="69A81B22" w:rsidR="002D5600" w:rsidRPr="00E5506E" w:rsidRDefault="009E6959" w:rsidP="00E5506E">
      <w:pPr>
        <w:pStyle w:val="afd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sz w:val="24"/>
        </w:rPr>
        <w:t>提取</w:t>
      </w:r>
      <w:r w:rsidR="002D5600">
        <w:rPr>
          <w:sz w:val="24"/>
        </w:rPr>
        <w:t>情感分词</w:t>
      </w:r>
      <w:r>
        <w:rPr>
          <w:rFonts w:hint="eastAsia"/>
          <w:sz w:val="24"/>
        </w:rPr>
        <w:t>，</w:t>
      </w:r>
      <w:r w:rsidR="000978A1">
        <w:rPr>
          <w:rFonts w:hint="eastAsia"/>
          <w:sz w:val="24"/>
        </w:rPr>
        <w:t>建立</w:t>
      </w:r>
      <w:r>
        <w:rPr>
          <w:rFonts w:hint="eastAsia"/>
          <w:sz w:val="24"/>
        </w:rPr>
        <w:t>情感</w:t>
      </w:r>
      <w:r w:rsidR="000978A1">
        <w:rPr>
          <w:rFonts w:hint="eastAsia"/>
          <w:sz w:val="24"/>
        </w:rPr>
        <w:t>分词库，通过训练</w:t>
      </w:r>
      <w:r>
        <w:rPr>
          <w:rFonts w:hint="eastAsia"/>
          <w:sz w:val="24"/>
        </w:rPr>
        <w:t>学习</w:t>
      </w:r>
      <w:r w:rsidR="000978A1">
        <w:rPr>
          <w:rFonts w:hint="eastAsia"/>
          <w:sz w:val="24"/>
        </w:rPr>
        <w:t>完善</w:t>
      </w:r>
      <w:r w:rsidR="004F6285">
        <w:rPr>
          <w:rFonts w:hint="eastAsia"/>
          <w:sz w:val="24"/>
        </w:rPr>
        <w:t>；</w:t>
      </w:r>
    </w:p>
    <w:p w14:paraId="23603EB3" w14:textId="19FA9D89" w:rsidR="00E5506E" w:rsidRDefault="009E6959" w:rsidP="00E5506E">
      <w:pPr>
        <w:pStyle w:val="afd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="002D5600">
        <w:rPr>
          <w:rFonts w:hint="eastAsia"/>
          <w:sz w:val="24"/>
        </w:rPr>
        <w:t>上下文语境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A71259">
        <w:rPr>
          <w:sz w:val="24"/>
        </w:rPr>
        <w:t>根据对话上下文语境识别明示或暗示的信息</w:t>
      </w:r>
      <w:r w:rsidR="00A71259">
        <w:rPr>
          <w:rFonts w:hint="eastAsia"/>
          <w:sz w:val="24"/>
        </w:rPr>
        <w:t>，提取</w:t>
      </w:r>
      <w:r w:rsidR="00E86FDA">
        <w:rPr>
          <w:rFonts w:hint="eastAsia"/>
          <w:sz w:val="24"/>
        </w:rPr>
        <w:t>负</w:t>
      </w:r>
      <w:r>
        <w:rPr>
          <w:sz w:val="24"/>
        </w:rPr>
        <w:t>向</w:t>
      </w:r>
      <w:r w:rsidR="00E86FDA">
        <w:rPr>
          <w:rFonts w:hint="eastAsia"/>
          <w:sz w:val="24"/>
        </w:rPr>
        <w:t>的、</w:t>
      </w:r>
      <w:r w:rsidR="00A71259">
        <w:rPr>
          <w:rFonts w:hint="eastAsia"/>
          <w:sz w:val="24"/>
        </w:rPr>
        <w:t>明确不满意的分词。</w:t>
      </w:r>
      <w:r w:rsidR="00A71259">
        <w:rPr>
          <w:sz w:val="24"/>
        </w:rPr>
        <w:t>例如</w:t>
      </w:r>
      <w:r w:rsidR="00A71259">
        <w:rPr>
          <w:rFonts w:hint="eastAsia"/>
          <w:sz w:val="24"/>
        </w:rPr>
        <w:t>“告你们”、</w:t>
      </w:r>
      <w:r w:rsidR="003C5C5E">
        <w:rPr>
          <w:rFonts w:hint="eastAsia"/>
          <w:sz w:val="24"/>
        </w:rPr>
        <w:t>“投诉”、“</w:t>
      </w:r>
      <w:r>
        <w:rPr>
          <w:rFonts w:hint="eastAsia"/>
          <w:sz w:val="24"/>
        </w:rPr>
        <w:t>去</w:t>
      </w:r>
      <w:r w:rsidR="003C5C5E">
        <w:rPr>
          <w:rFonts w:hint="eastAsia"/>
          <w:sz w:val="24"/>
        </w:rPr>
        <w:t>通管局</w:t>
      </w:r>
      <w:r>
        <w:rPr>
          <w:rFonts w:hint="eastAsia"/>
          <w:sz w:val="24"/>
        </w:rPr>
        <w:t>/</w:t>
      </w:r>
      <w:r w:rsidR="003C5C5E">
        <w:rPr>
          <w:rFonts w:hint="eastAsia"/>
          <w:sz w:val="24"/>
        </w:rPr>
        <w:t>工信部</w:t>
      </w:r>
      <w:r>
        <w:rPr>
          <w:rFonts w:hint="eastAsia"/>
          <w:sz w:val="24"/>
        </w:rPr>
        <w:t>/</w:t>
      </w:r>
      <w:r w:rsidR="003C5C5E">
        <w:rPr>
          <w:rFonts w:hint="eastAsia"/>
          <w:sz w:val="24"/>
        </w:rPr>
        <w:t>法院</w:t>
      </w:r>
      <w:r>
        <w:rPr>
          <w:rFonts w:hint="eastAsia"/>
          <w:sz w:val="24"/>
        </w:rPr>
        <w:t>告</w:t>
      </w:r>
      <w:r w:rsidR="003C5C5E">
        <w:rPr>
          <w:rFonts w:hint="eastAsia"/>
          <w:sz w:val="24"/>
        </w:rPr>
        <w:t>”、</w:t>
      </w:r>
      <w:r w:rsidR="00A71259">
        <w:rPr>
          <w:rFonts w:hint="eastAsia"/>
          <w:sz w:val="24"/>
        </w:rPr>
        <w:t>“换电信</w:t>
      </w:r>
      <w:r>
        <w:rPr>
          <w:rFonts w:hint="eastAsia"/>
          <w:sz w:val="24"/>
        </w:rPr>
        <w:t>/</w:t>
      </w:r>
      <w:r w:rsidR="00816C01">
        <w:rPr>
          <w:rFonts w:hint="eastAsia"/>
          <w:sz w:val="24"/>
        </w:rPr>
        <w:t>换联通”、</w:t>
      </w:r>
      <w:r w:rsidR="00A71259">
        <w:rPr>
          <w:rFonts w:hint="eastAsia"/>
          <w:sz w:val="24"/>
        </w:rPr>
        <w:t>“销号”</w:t>
      </w:r>
      <w:r w:rsidR="003C5C5E">
        <w:rPr>
          <w:rFonts w:hint="eastAsia"/>
          <w:sz w:val="24"/>
        </w:rPr>
        <w:t>等</w:t>
      </w:r>
      <w:r w:rsidR="00A71259">
        <w:rPr>
          <w:rFonts w:hint="eastAsia"/>
          <w:sz w:val="24"/>
        </w:rPr>
        <w:t>；</w:t>
      </w:r>
    </w:p>
    <w:p w14:paraId="645F9A8A" w14:textId="0C2B6757" w:rsidR="002D5600" w:rsidRPr="00F63BF3" w:rsidRDefault="009E6959" w:rsidP="00E5506E">
      <w:pPr>
        <w:pStyle w:val="afd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sz w:val="24"/>
        </w:rPr>
        <w:t>根据</w:t>
      </w:r>
      <w:r w:rsidR="002D5600">
        <w:rPr>
          <w:sz w:val="24"/>
        </w:rPr>
        <w:t>用户</w:t>
      </w:r>
      <w:r w:rsidR="00004FED">
        <w:rPr>
          <w:rFonts w:hint="eastAsia"/>
          <w:sz w:val="24"/>
        </w:rPr>
        <w:t>行为</w:t>
      </w:r>
      <w:r w:rsidR="002D5600">
        <w:rPr>
          <w:sz w:val="24"/>
        </w:rPr>
        <w:t>特征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 w:rsidR="00816C01">
        <w:rPr>
          <w:sz w:val="24"/>
        </w:rPr>
        <w:t>用户行为特征标签</w:t>
      </w:r>
      <w:r w:rsidR="00816C01">
        <w:rPr>
          <w:rFonts w:hint="eastAsia"/>
          <w:sz w:val="24"/>
        </w:rPr>
        <w:t>（</w:t>
      </w:r>
      <w:r>
        <w:rPr>
          <w:rFonts w:hint="eastAsia"/>
          <w:sz w:val="24"/>
        </w:rPr>
        <w:t>敏感</w:t>
      </w:r>
      <w:r w:rsidR="00816C01">
        <w:rPr>
          <w:rFonts w:hint="eastAsia"/>
          <w:sz w:val="24"/>
        </w:rPr>
        <w:t>用户）</w:t>
      </w:r>
      <w:r>
        <w:rPr>
          <w:rFonts w:hint="eastAsia"/>
          <w:sz w:val="24"/>
        </w:rPr>
        <w:t>辅助</w:t>
      </w:r>
      <w:r w:rsidR="00816C01">
        <w:rPr>
          <w:sz w:val="24"/>
        </w:rPr>
        <w:t>识别</w:t>
      </w:r>
      <w:r>
        <w:rPr>
          <w:rFonts w:hint="eastAsia"/>
          <w:sz w:val="24"/>
        </w:rPr>
        <w:t>。</w:t>
      </w:r>
      <w:r w:rsidR="005B70C0" w:rsidRPr="00F63BF3">
        <w:rPr>
          <w:rFonts w:ascii="宋体" w:hAnsi="宋体" w:cs="宋体" w:hint="eastAsia"/>
          <w:sz w:val="24"/>
        </w:rPr>
        <w:t>如</w:t>
      </w:r>
      <w:r w:rsidR="005B70C0" w:rsidRPr="00F63BF3">
        <w:rPr>
          <w:rFonts w:ascii="宋体" w:hAnsi="宋体" w:cs="宋体"/>
          <w:sz w:val="24"/>
        </w:rPr>
        <w:t>短时间内多次来电反馈同一个问题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或</w:t>
      </w:r>
      <w:r w:rsidR="005B70C0" w:rsidRPr="00F63BF3">
        <w:rPr>
          <w:rFonts w:ascii="宋体" w:hAnsi="宋体" w:cs="宋体" w:hint="eastAsia"/>
          <w:sz w:val="24"/>
        </w:rPr>
        <w:t>2小时</w:t>
      </w:r>
      <w:r w:rsidR="005B70C0" w:rsidRPr="00F63BF3">
        <w:rPr>
          <w:rFonts w:ascii="宋体" w:hAnsi="宋体" w:cs="宋体"/>
          <w:sz w:val="24"/>
        </w:rPr>
        <w:t>以内来电要求由诉求激活为</w:t>
      </w:r>
      <w:proofErr w:type="gramStart"/>
      <w:r w:rsidR="005B70C0" w:rsidRPr="00F63BF3">
        <w:rPr>
          <w:rFonts w:ascii="宋体" w:hAnsi="宋体" w:cs="宋体" w:hint="eastAsia"/>
          <w:sz w:val="24"/>
        </w:rPr>
        <w:t>申告</w:t>
      </w:r>
      <w:r w:rsidR="005B70C0" w:rsidRPr="00F63BF3">
        <w:rPr>
          <w:rFonts w:ascii="宋体" w:hAnsi="宋体" w:cs="宋体"/>
          <w:sz w:val="24"/>
        </w:rPr>
        <w:t>类工单</w:t>
      </w:r>
      <w:proofErr w:type="gramEnd"/>
      <w:r w:rsidR="005B70C0" w:rsidRPr="00F63BF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都</w:t>
      </w:r>
      <w:r w:rsidR="005B70C0" w:rsidRPr="00F63BF3">
        <w:rPr>
          <w:rFonts w:ascii="宋体" w:hAnsi="宋体" w:cs="宋体" w:hint="eastAsia"/>
          <w:sz w:val="24"/>
        </w:rPr>
        <w:t>为敏感</w:t>
      </w:r>
      <w:r w:rsidR="005B70C0" w:rsidRPr="00F63BF3">
        <w:rPr>
          <w:rFonts w:ascii="宋体" w:hAnsi="宋体" w:cs="宋体"/>
          <w:sz w:val="24"/>
        </w:rPr>
        <w:t>用户</w:t>
      </w:r>
      <w:r w:rsidR="00B5592D" w:rsidRPr="00F63BF3">
        <w:rPr>
          <w:rFonts w:ascii="宋体" w:hAnsi="宋体" w:cs="宋体" w:hint="eastAsia"/>
          <w:sz w:val="24"/>
        </w:rPr>
        <w:t>。</w:t>
      </w:r>
    </w:p>
    <w:p w14:paraId="1D1EE6BD" w14:textId="77777777" w:rsidR="00EE4D42" w:rsidRPr="00F63BF3" w:rsidRDefault="00EE4D42" w:rsidP="00F63BF3">
      <w:pPr>
        <w:spacing w:line="360" w:lineRule="auto"/>
        <w:ind w:left="480"/>
        <w:rPr>
          <w:sz w:val="24"/>
        </w:rPr>
      </w:pPr>
    </w:p>
    <w:p w14:paraId="29AA33BF" w14:textId="77777777" w:rsidR="0076062A" w:rsidRDefault="00F27BC1" w:rsidP="00625E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通过以上方式识别出</w:t>
      </w:r>
    </w:p>
    <w:p w14:paraId="25831E42" w14:textId="065A48CF" w:rsidR="000B0613" w:rsidRDefault="000B0613" w:rsidP="00F63BF3">
      <w:pPr>
        <w:pStyle w:val="afd"/>
        <w:numPr>
          <w:ilvl w:val="0"/>
          <w:numId w:val="42"/>
        </w:numPr>
        <w:spacing w:line="360" w:lineRule="auto"/>
        <w:ind w:firstLineChars="0"/>
        <w:rPr>
          <w:ins w:id="97" w:author="wenwei" w:date="2019-01-22T08:31:00Z"/>
          <w:sz w:val="24"/>
        </w:rPr>
      </w:pPr>
      <w:r>
        <w:rPr>
          <w:sz w:val="24"/>
        </w:rPr>
        <w:t>情绪浓度</w:t>
      </w:r>
      <w:del w:id="98" w:author="wenwei" w:date="2019-01-22T08:31:00Z">
        <w:r w:rsidR="00A0224F" w:rsidDel="00032A38">
          <w:rPr>
            <w:rFonts w:hint="eastAsia"/>
            <w:sz w:val="24"/>
          </w:rPr>
          <w:delText>（</w:delText>
        </w:r>
      </w:del>
      <w:ins w:id="99" w:author="微软用户" w:date="2019-01-18T09:50:00Z">
        <w:del w:id="100" w:author="wenwei" w:date="2019-01-22T08:31:00Z">
          <w:r w:rsidR="00D23025" w:rsidRPr="00032A38" w:rsidDel="00032A38">
            <w:rPr>
              <w:rFonts w:hint="eastAsia"/>
              <w:sz w:val="24"/>
              <w:rPrChange w:id="101" w:author="wenwei" w:date="2019-01-22T08:31:00Z">
                <w:rPr>
                  <w:rFonts w:hint="eastAsia"/>
                  <w:sz w:val="24"/>
                </w:rPr>
              </w:rPrChange>
            </w:rPr>
            <w:delText>数值</w:delText>
          </w:r>
        </w:del>
      </w:ins>
      <w:del w:id="102" w:author="微软用户" w:date="2019-01-18T09:50:00Z">
        <w:r w:rsidR="00A0224F" w:rsidRPr="00032A38" w:rsidDel="00D23025">
          <w:rPr>
            <w:rFonts w:hint="eastAsia"/>
            <w:sz w:val="24"/>
            <w:rPrChange w:id="103" w:author="wenwei" w:date="2019-01-22T08:31:00Z">
              <w:rPr>
                <w:rFonts w:hint="eastAsia"/>
                <w:sz w:val="24"/>
              </w:rPr>
            </w:rPrChange>
          </w:rPr>
          <w:delText>分数</w:delText>
        </w:r>
      </w:del>
      <w:del w:id="104" w:author="wenwei" w:date="2019-01-22T08:31:00Z">
        <w:r w:rsidR="00A0224F" w:rsidRPr="00032A38" w:rsidDel="00032A38">
          <w:rPr>
            <w:rFonts w:hint="eastAsia"/>
            <w:sz w:val="24"/>
            <w:rPrChange w:id="105" w:author="wenwei" w:date="2019-01-22T08:31:00Z">
              <w:rPr>
                <w:rFonts w:hint="eastAsia"/>
                <w:sz w:val="24"/>
              </w:rPr>
            </w:rPrChange>
          </w:rPr>
          <w:delText>表示）</w:delText>
        </w:r>
      </w:del>
      <w:r w:rsidRPr="00032A38">
        <w:rPr>
          <w:rFonts w:hint="eastAsia"/>
          <w:sz w:val="24"/>
          <w:rPrChange w:id="106" w:author="wenwei" w:date="2019-01-22T08:31:00Z">
            <w:rPr>
              <w:rFonts w:hint="eastAsia"/>
              <w:sz w:val="24"/>
            </w:rPr>
          </w:rPrChange>
        </w:rPr>
        <w:t>；</w:t>
      </w:r>
    </w:p>
    <w:p w14:paraId="50A7E984" w14:textId="045E92D0" w:rsidR="00032A38" w:rsidRDefault="00032A38" w:rsidP="00032A38">
      <w:pPr>
        <w:pStyle w:val="afd"/>
        <w:numPr>
          <w:ilvl w:val="1"/>
          <w:numId w:val="42"/>
        </w:numPr>
        <w:spacing w:line="360" w:lineRule="auto"/>
        <w:ind w:firstLineChars="0"/>
        <w:rPr>
          <w:ins w:id="107" w:author="wenwei" w:date="2019-01-22T08:31:00Z"/>
          <w:sz w:val="24"/>
        </w:rPr>
        <w:pPrChange w:id="108" w:author="wenwei" w:date="2019-01-22T08:31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109" w:author="wenwei" w:date="2019-01-22T08:31:00Z">
        <w:r>
          <w:rPr>
            <w:sz w:val="24"/>
          </w:rPr>
          <w:t>用数值表示</w:t>
        </w:r>
        <w:r>
          <w:rPr>
            <w:rFonts w:hint="eastAsia"/>
            <w:sz w:val="24"/>
          </w:rPr>
          <w:t>，</w:t>
        </w:r>
        <w:r>
          <w:rPr>
            <w:sz w:val="24"/>
          </w:rPr>
          <w:t>例如</w:t>
        </w:r>
        <w:r>
          <w:rPr>
            <w:rFonts w:hint="eastAsia"/>
            <w:sz w:val="24"/>
          </w:rPr>
          <w:t>0-</w:t>
        </w:r>
        <w:r>
          <w:rPr>
            <w:sz w:val="24"/>
          </w:rPr>
          <w:t>100</w:t>
        </w:r>
        <w:r>
          <w:rPr>
            <w:rFonts w:hint="eastAsia"/>
            <w:sz w:val="24"/>
          </w:rPr>
          <w:t>；</w:t>
        </w:r>
      </w:ins>
    </w:p>
    <w:p w14:paraId="3B32EC7C" w14:textId="2B4971ED" w:rsidR="00032A38" w:rsidRDefault="00032A38" w:rsidP="00032A38">
      <w:pPr>
        <w:pStyle w:val="afd"/>
        <w:numPr>
          <w:ilvl w:val="1"/>
          <w:numId w:val="42"/>
        </w:numPr>
        <w:spacing w:line="360" w:lineRule="auto"/>
        <w:ind w:firstLineChars="0"/>
        <w:rPr>
          <w:sz w:val="24"/>
        </w:rPr>
        <w:pPrChange w:id="110" w:author="wenwei" w:date="2019-01-22T08:31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111" w:author="wenwei" w:date="2019-01-22T08:32:00Z">
        <w:r>
          <w:rPr>
            <w:sz w:val="24"/>
          </w:rPr>
          <w:t>表示情绪</w:t>
        </w:r>
        <w:r>
          <w:rPr>
            <w:rFonts w:hint="eastAsia"/>
            <w:sz w:val="24"/>
          </w:rPr>
          <w:t>（</w:t>
        </w:r>
      </w:ins>
      <w:proofErr w:type="gramStart"/>
      <w:ins w:id="112" w:author="wenwei" w:date="2019-01-22T08:36:00Z">
        <w:r w:rsidR="0060388E">
          <w:rPr>
            <w:rFonts w:hint="eastAsia"/>
            <w:sz w:val="24"/>
          </w:rPr>
          <w:t>低满意</w:t>
        </w:r>
        <w:proofErr w:type="gramEnd"/>
        <w:r w:rsidR="0060388E">
          <w:rPr>
            <w:rFonts w:hint="eastAsia"/>
            <w:sz w:val="24"/>
          </w:rPr>
          <w:t>度</w:t>
        </w:r>
      </w:ins>
      <w:ins w:id="113" w:author="wenwei" w:date="2019-01-22T08:32:00Z">
        <w:r>
          <w:rPr>
            <w:rFonts w:hint="eastAsia"/>
            <w:sz w:val="24"/>
          </w:rPr>
          <w:t>）</w:t>
        </w:r>
        <w:r>
          <w:rPr>
            <w:sz w:val="24"/>
          </w:rPr>
          <w:t>的强度</w:t>
        </w:r>
        <w:r w:rsidR="0060388E">
          <w:rPr>
            <w:rFonts w:hint="eastAsia"/>
            <w:sz w:val="24"/>
          </w:rPr>
          <w:t>；</w:t>
        </w:r>
      </w:ins>
    </w:p>
    <w:p w14:paraId="467C6AA8" w14:textId="77777777" w:rsidR="0060388E" w:rsidRDefault="00A0224F" w:rsidP="00F63BF3">
      <w:pPr>
        <w:pStyle w:val="afd"/>
        <w:numPr>
          <w:ilvl w:val="0"/>
          <w:numId w:val="42"/>
        </w:numPr>
        <w:spacing w:line="360" w:lineRule="auto"/>
        <w:ind w:firstLineChars="0"/>
        <w:rPr>
          <w:ins w:id="114" w:author="wenwei" w:date="2019-01-22T08:32:00Z"/>
          <w:sz w:val="24"/>
        </w:rPr>
      </w:pPr>
      <w:r>
        <w:rPr>
          <w:sz w:val="24"/>
        </w:rPr>
        <w:t>情绪</w:t>
      </w:r>
      <w:r w:rsidR="000B0613">
        <w:rPr>
          <w:sz w:val="24"/>
        </w:rPr>
        <w:t>时长</w:t>
      </w:r>
      <w:ins w:id="115" w:author="wenwei" w:date="2019-01-22T08:32:00Z">
        <w:r w:rsidR="0060388E">
          <w:rPr>
            <w:rFonts w:hint="eastAsia"/>
            <w:sz w:val="24"/>
          </w:rPr>
          <w:t>；</w:t>
        </w:r>
      </w:ins>
    </w:p>
    <w:p w14:paraId="7142AC63" w14:textId="303C00A9" w:rsidR="000B0613" w:rsidRDefault="0060388E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ins w:id="116" w:author="wenwei" w:date="2019-01-22T08:34:00Z"/>
          <w:sz w:val="24"/>
        </w:rPr>
        <w:pPrChange w:id="117" w:author="wenwei" w:date="2019-01-22T08:32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118" w:author="wenwei" w:date="2019-01-22T08:32:00Z">
        <w:r w:rsidRPr="0060388E">
          <w:rPr>
            <w:rFonts w:hint="eastAsia"/>
            <w:sz w:val="24"/>
            <w:rPrChange w:id="119" w:author="wenwei" w:date="2019-01-22T08:33:00Z">
              <w:rPr>
                <w:rFonts w:hint="eastAsia"/>
                <w:sz w:val="24"/>
              </w:rPr>
            </w:rPrChange>
          </w:rPr>
          <w:t>考虑用问题持续的时间来</w:t>
        </w:r>
      </w:ins>
      <w:ins w:id="120" w:author="wenwei" w:date="2019-01-22T08:33:00Z">
        <w:r w:rsidRPr="0060388E">
          <w:rPr>
            <w:rFonts w:hint="eastAsia"/>
            <w:sz w:val="24"/>
            <w:rPrChange w:id="121" w:author="wenwei" w:date="2019-01-22T08:33:00Z">
              <w:rPr>
                <w:rFonts w:hint="eastAsia"/>
                <w:sz w:val="24"/>
              </w:rPr>
            </w:rPrChange>
          </w:rPr>
          <w:t>反映情绪（</w:t>
        </w:r>
      </w:ins>
      <w:proofErr w:type="gramStart"/>
      <w:ins w:id="122" w:author="wenwei" w:date="2019-01-22T08:37:00Z">
        <w:r>
          <w:rPr>
            <w:rFonts w:hint="eastAsia"/>
            <w:sz w:val="24"/>
          </w:rPr>
          <w:t>低满意</w:t>
        </w:r>
        <w:proofErr w:type="gramEnd"/>
        <w:r>
          <w:rPr>
            <w:rFonts w:hint="eastAsia"/>
            <w:sz w:val="24"/>
          </w:rPr>
          <w:t>度</w:t>
        </w:r>
      </w:ins>
      <w:ins w:id="123" w:author="wenwei" w:date="2019-01-22T08:33:00Z">
        <w:r w:rsidRPr="0060388E">
          <w:rPr>
            <w:rFonts w:hint="eastAsia"/>
            <w:sz w:val="24"/>
            <w:rPrChange w:id="124" w:author="wenwei" w:date="2019-01-22T08:33:00Z">
              <w:rPr>
                <w:rFonts w:hint="eastAsia"/>
                <w:sz w:val="24"/>
              </w:rPr>
            </w:rPrChange>
          </w:rPr>
          <w:t>）持续的时间长度</w:t>
        </w:r>
        <w:r>
          <w:rPr>
            <w:rFonts w:hint="eastAsia"/>
            <w:sz w:val="24"/>
          </w:rPr>
          <w:t>，</w:t>
        </w:r>
      </w:ins>
      <w:del w:id="125" w:author="wenwei" w:date="2019-01-22T08:32:00Z">
        <w:r w:rsidR="000B0613" w:rsidRPr="0060388E" w:rsidDel="0060388E">
          <w:rPr>
            <w:rFonts w:hint="eastAsia"/>
            <w:sz w:val="24"/>
            <w:rPrChange w:id="126" w:author="wenwei" w:date="2019-01-22T08:33:00Z">
              <w:rPr>
                <w:rFonts w:hint="eastAsia"/>
                <w:sz w:val="24"/>
              </w:rPr>
            </w:rPrChange>
          </w:rPr>
          <w:delText>（</w:delText>
        </w:r>
      </w:del>
      <w:r w:rsidR="000B0613" w:rsidRPr="0060388E">
        <w:rPr>
          <w:rFonts w:cs="宋体" w:hint="eastAsia"/>
          <w:sz w:val="24"/>
          <w:rPrChange w:id="127" w:author="wenwei" w:date="2019-01-22T08:33:00Z">
            <w:rPr>
              <w:rFonts w:cs="宋体" w:hint="eastAsia"/>
              <w:sz w:val="24"/>
            </w:rPr>
          </w:rPrChange>
        </w:rPr>
        <w:t>例如问题</w:t>
      </w:r>
      <w:r w:rsidR="000B0613" w:rsidRPr="0060388E">
        <w:rPr>
          <w:rFonts w:cs="宋体" w:hint="eastAsia"/>
          <w:sz w:val="24"/>
          <w:rPrChange w:id="128" w:author="wenwei" w:date="2019-01-22T08:33:00Z">
            <w:rPr>
              <w:rFonts w:cs="宋体" w:hint="eastAsia"/>
              <w:sz w:val="24"/>
            </w:rPr>
          </w:rPrChange>
        </w:rPr>
        <w:t>1</w:t>
      </w:r>
      <w:r w:rsidR="000B0613" w:rsidRPr="0060388E">
        <w:rPr>
          <w:rFonts w:cs="宋体" w:hint="eastAsia"/>
          <w:sz w:val="24"/>
          <w:rPrChange w:id="129" w:author="wenwei" w:date="2019-01-22T08:33:00Z">
            <w:rPr>
              <w:rFonts w:cs="宋体" w:hint="eastAsia"/>
              <w:sz w:val="24"/>
            </w:rPr>
          </w:rPrChange>
        </w:rPr>
        <w:t>个星期、</w:t>
      </w:r>
      <w:r w:rsidR="000B0613" w:rsidRPr="0060388E">
        <w:rPr>
          <w:rFonts w:cs="宋体" w:hint="eastAsia"/>
          <w:sz w:val="24"/>
          <w:rPrChange w:id="130" w:author="wenwei" w:date="2019-01-22T08:33:00Z">
            <w:rPr>
              <w:rFonts w:cs="宋体" w:hint="eastAsia"/>
              <w:sz w:val="24"/>
            </w:rPr>
          </w:rPrChange>
        </w:rPr>
        <w:t>1</w:t>
      </w:r>
      <w:r w:rsidR="000B0613" w:rsidRPr="0060388E">
        <w:rPr>
          <w:rFonts w:cs="宋体" w:hint="eastAsia"/>
          <w:sz w:val="24"/>
          <w:rPrChange w:id="131" w:author="wenwei" w:date="2019-01-22T08:33:00Z">
            <w:rPr>
              <w:rFonts w:cs="宋体" w:hint="eastAsia"/>
              <w:sz w:val="24"/>
            </w:rPr>
          </w:rPrChange>
        </w:rPr>
        <w:t>个月、半年</w:t>
      </w:r>
      <w:ins w:id="132" w:author="wenwei" w:date="2019-01-22T08:33:00Z">
        <w:r>
          <w:rPr>
            <w:rFonts w:cs="宋体" w:hint="eastAsia"/>
            <w:sz w:val="24"/>
          </w:rPr>
          <w:t>等</w:t>
        </w:r>
      </w:ins>
      <w:r w:rsidR="000B0613" w:rsidRPr="0060388E">
        <w:rPr>
          <w:rFonts w:cs="宋体" w:hint="eastAsia"/>
          <w:sz w:val="24"/>
          <w:rPrChange w:id="133" w:author="wenwei" w:date="2019-01-22T08:33:00Z">
            <w:rPr>
              <w:rFonts w:cs="宋体" w:hint="eastAsia"/>
              <w:sz w:val="24"/>
            </w:rPr>
          </w:rPrChange>
        </w:rPr>
        <w:t>都没有解决</w:t>
      </w:r>
      <w:ins w:id="134" w:author="微软用户" w:date="2019-01-18T10:04:00Z">
        <w:del w:id="135" w:author="wenwei" w:date="2019-01-22T08:34:00Z">
          <w:r w:rsidR="0056422B" w:rsidRPr="0060388E" w:rsidDel="0060388E">
            <w:rPr>
              <w:rFonts w:cs="宋体" w:hint="eastAsia"/>
              <w:sz w:val="24"/>
              <w:rPrChange w:id="136" w:author="wenwei" w:date="2019-01-22T08:33:00Z">
                <w:rPr>
                  <w:rFonts w:cs="宋体" w:hint="eastAsia"/>
                  <w:sz w:val="24"/>
                </w:rPr>
              </w:rPrChange>
            </w:rPr>
            <w:delText>、</w:delText>
          </w:r>
          <w:r w:rsidR="0056422B" w:rsidRPr="0060388E" w:rsidDel="0060388E">
            <w:rPr>
              <w:rFonts w:cs="宋体"/>
              <w:sz w:val="24"/>
              <w:rPrChange w:id="137" w:author="wenwei" w:date="2019-01-22T08:33:00Z">
                <w:rPr>
                  <w:rFonts w:cs="宋体"/>
                  <w:sz w:val="24"/>
                </w:rPr>
              </w:rPrChange>
            </w:rPr>
            <w:delText>考虑其他定义</w:delText>
          </w:r>
        </w:del>
      </w:ins>
      <w:del w:id="138" w:author="wenwei" w:date="2019-01-22T08:34:00Z">
        <w:r w:rsidR="000B0613" w:rsidRPr="0060388E" w:rsidDel="0060388E">
          <w:rPr>
            <w:rFonts w:hint="eastAsia"/>
            <w:sz w:val="24"/>
            <w:rPrChange w:id="139" w:author="wenwei" w:date="2019-01-22T08:33:00Z">
              <w:rPr>
                <w:rFonts w:hint="eastAsia"/>
                <w:sz w:val="24"/>
              </w:rPr>
            </w:rPrChange>
          </w:rPr>
          <w:delText>）</w:delText>
        </w:r>
      </w:del>
      <w:r w:rsidR="000B0613" w:rsidRPr="0060388E">
        <w:rPr>
          <w:rFonts w:hint="eastAsia"/>
          <w:sz w:val="24"/>
          <w:rPrChange w:id="140" w:author="wenwei" w:date="2019-01-22T08:33:00Z">
            <w:rPr>
              <w:rFonts w:hint="eastAsia"/>
              <w:sz w:val="24"/>
            </w:rPr>
          </w:rPrChange>
        </w:rPr>
        <w:t>；</w:t>
      </w:r>
    </w:p>
    <w:p w14:paraId="55C258CD" w14:textId="426A48B8" w:rsidR="0060388E" w:rsidRPr="0060388E" w:rsidRDefault="0060388E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sz w:val="24"/>
          <w:rPrChange w:id="141" w:author="wenwei" w:date="2019-01-22T08:33:00Z">
            <w:rPr>
              <w:sz w:val="24"/>
            </w:rPr>
          </w:rPrChange>
        </w:rPr>
        <w:pPrChange w:id="142" w:author="wenwei" w:date="2019-01-22T08:32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143" w:author="wenwei" w:date="2019-01-22T08:34:00Z">
        <w:r>
          <w:rPr>
            <w:sz w:val="24"/>
          </w:rPr>
          <w:t>考虑其它方式来反映情绪</w:t>
        </w:r>
        <w:r>
          <w:rPr>
            <w:rFonts w:hint="eastAsia"/>
            <w:sz w:val="24"/>
          </w:rPr>
          <w:t>（</w:t>
        </w:r>
      </w:ins>
      <w:proofErr w:type="gramStart"/>
      <w:ins w:id="144" w:author="wenwei" w:date="2019-01-22T08:37:00Z">
        <w:r>
          <w:rPr>
            <w:rFonts w:hint="eastAsia"/>
            <w:sz w:val="24"/>
          </w:rPr>
          <w:t>低满意</w:t>
        </w:r>
        <w:proofErr w:type="gramEnd"/>
        <w:r>
          <w:rPr>
            <w:rFonts w:hint="eastAsia"/>
            <w:sz w:val="24"/>
          </w:rPr>
          <w:t>度</w:t>
        </w:r>
      </w:ins>
      <w:ins w:id="145" w:author="wenwei" w:date="2019-01-22T08:34:00Z">
        <w:r>
          <w:rPr>
            <w:rFonts w:hint="eastAsia"/>
            <w:sz w:val="24"/>
          </w:rPr>
          <w:t>）持续的时间；</w:t>
        </w:r>
      </w:ins>
    </w:p>
    <w:p w14:paraId="14C60A3D" w14:textId="77777777" w:rsidR="0060388E" w:rsidRDefault="000B0613" w:rsidP="00F63BF3">
      <w:pPr>
        <w:pStyle w:val="afd"/>
        <w:numPr>
          <w:ilvl w:val="0"/>
          <w:numId w:val="42"/>
        </w:numPr>
        <w:spacing w:line="360" w:lineRule="auto"/>
        <w:ind w:firstLineChars="0"/>
        <w:rPr>
          <w:ins w:id="146" w:author="wenwei" w:date="2019-01-22T08:34:00Z"/>
          <w:sz w:val="24"/>
        </w:rPr>
      </w:pPr>
      <w:r>
        <w:rPr>
          <w:sz w:val="24"/>
        </w:rPr>
        <w:t>情绪效价</w:t>
      </w:r>
      <w:ins w:id="147" w:author="wenwei" w:date="2019-01-22T08:34:00Z">
        <w:r w:rsidR="0060388E">
          <w:rPr>
            <w:rFonts w:hint="eastAsia"/>
            <w:sz w:val="24"/>
          </w:rPr>
          <w:t>；</w:t>
        </w:r>
      </w:ins>
    </w:p>
    <w:p w14:paraId="5D79867B" w14:textId="2E5A6C5E" w:rsidR="000B0613" w:rsidRDefault="0060388E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sz w:val="24"/>
        </w:rPr>
        <w:pPrChange w:id="148" w:author="wenwei" w:date="2019-01-22T08:34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149" w:author="wenwei" w:date="2019-01-22T08:34:00Z">
        <w:r>
          <w:rPr>
            <w:sz w:val="24"/>
          </w:rPr>
          <w:t>情绪</w:t>
        </w:r>
      </w:ins>
      <w:ins w:id="150" w:author="wenwei" w:date="2019-01-22T08:35:00Z">
        <w:r>
          <w:rPr>
            <w:sz w:val="24"/>
          </w:rPr>
          <w:t>效价包括</w:t>
        </w:r>
      </w:ins>
      <w:del w:id="151" w:author="wenwei" w:date="2019-01-22T08:35:00Z">
        <w:r w:rsidR="00A0224F" w:rsidDel="0060388E">
          <w:rPr>
            <w:rFonts w:hint="eastAsia"/>
            <w:sz w:val="24"/>
          </w:rPr>
          <w:delText>（</w:delText>
        </w:r>
      </w:del>
      <w:r w:rsidR="00A0224F">
        <w:rPr>
          <w:rFonts w:hint="eastAsia"/>
          <w:sz w:val="24"/>
        </w:rPr>
        <w:t>正向、负向</w:t>
      </w:r>
      <w:ins w:id="152" w:author="微软用户" w:date="2019-01-18T10:04:00Z">
        <w:r w:rsidR="0056422B">
          <w:rPr>
            <w:rFonts w:hint="eastAsia"/>
            <w:sz w:val="24"/>
          </w:rPr>
          <w:t>、</w:t>
        </w:r>
        <w:r w:rsidR="0056422B">
          <w:rPr>
            <w:sz w:val="24"/>
          </w:rPr>
          <w:t>中</w:t>
        </w:r>
        <w:r w:rsidR="0056422B">
          <w:rPr>
            <w:rFonts w:hint="eastAsia"/>
            <w:sz w:val="24"/>
          </w:rPr>
          <w:t>性</w:t>
        </w:r>
      </w:ins>
      <w:ins w:id="153" w:author="wenwei" w:date="2019-01-22T08:35:00Z">
        <w:r>
          <w:rPr>
            <w:sz w:val="24"/>
          </w:rPr>
          <w:t>情绪</w:t>
        </w:r>
        <w:r>
          <w:rPr>
            <w:rFonts w:hint="eastAsia"/>
            <w:sz w:val="24"/>
          </w:rPr>
          <w:t>，界面只呈现</w:t>
        </w:r>
      </w:ins>
      <w:del w:id="154" w:author="wenwei" w:date="2019-01-22T08:35:00Z">
        <w:r w:rsidR="00A0224F" w:rsidDel="0060388E">
          <w:rPr>
            <w:rFonts w:hint="eastAsia"/>
            <w:sz w:val="24"/>
          </w:rPr>
          <w:delText>，只呈现</w:delText>
        </w:r>
      </w:del>
      <w:r w:rsidR="000B0613">
        <w:rPr>
          <w:rFonts w:hint="eastAsia"/>
          <w:sz w:val="24"/>
        </w:rPr>
        <w:t>负向</w:t>
      </w:r>
      <w:ins w:id="155" w:author="wenwei" w:date="2019-01-22T08:34:00Z">
        <w:r>
          <w:rPr>
            <w:rFonts w:hint="eastAsia"/>
            <w:sz w:val="24"/>
          </w:rPr>
          <w:t>（</w:t>
        </w:r>
      </w:ins>
      <w:proofErr w:type="gramStart"/>
      <w:ins w:id="156" w:author="wenwei" w:date="2019-01-22T08:37:00Z">
        <w:r>
          <w:rPr>
            <w:rFonts w:hint="eastAsia"/>
            <w:sz w:val="24"/>
          </w:rPr>
          <w:t>低满意</w:t>
        </w:r>
        <w:proofErr w:type="gramEnd"/>
        <w:r>
          <w:rPr>
            <w:rFonts w:hint="eastAsia"/>
            <w:sz w:val="24"/>
          </w:rPr>
          <w:t>度</w:t>
        </w:r>
      </w:ins>
      <w:ins w:id="157" w:author="wenwei" w:date="2019-01-22T08:34:00Z">
        <w:r>
          <w:rPr>
            <w:rFonts w:hint="eastAsia"/>
            <w:sz w:val="24"/>
          </w:rPr>
          <w:t>）</w:t>
        </w:r>
      </w:ins>
      <w:r w:rsidR="00A0224F">
        <w:rPr>
          <w:rFonts w:hint="eastAsia"/>
          <w:sz w:val="24"/>
        </w:rPr>
        <w:t>数据</w:t>
      </w:r>
      <w:del w:id="158" w:author="wenwei" w:date="2019-01-22T08:35:00Z">
        <w:r w:rsidR="000B0613" w:rsidDel="0060388E">
          <w:rPr>
            <w:rFonts w:hint="eastAsia"/>
            <w:sz w:val="24"/>
          </w:rPr>
          <w:delText>）</w:delText>
        </w:r>
      </w:del>
      <w:r w:rsidR="004F3E57">
        <w:rPr>
          <w:rFonts w:hint="eastAsia"/>
          <w:sz w:val="24"/>
        </w:rPr>
        <w:t>；</w:t>
      </w:r>
    </w:p>
    <w:p w14:paraId="267523CA" w14:textId="0947585D" w:rsidR="0060388E" w:rsidRDefault="00A0224F" w:rsidP="00032A38">
      <w:pPr>
        <w:pStyle w:val="afd"/>
        <w:numPr>
          <w:ilvl w:val="0"/>
          <w:numId w:val="42"/>
        </w:numPr>
        <w:spacing w:line="360" w:lineRule="auto"/>
        <w:ind w:firstLineChars="0"/>
        <w:rPr>
          <w:ins w:id="159" w:author="wenwei" w:date="2019-01-22T08:36:00Z"/>
          <w:sz w:val="24"/>
        </w:rPr>
        <w:pPrChange w:id="160" w:author="wenwei" w:date="2019-01-22T08:30:00Z">
          <w:pPr>
            <w:spacing w:line="360" w:lineRule="auto"/>
          </w:pPr>
        </w:pPrChange>
      </w:pPr>
      <w:r>
        <w:rPr>
          <w:sz w:val="24"/>
        </w:rPr>
        <w:lastRenderedPageBreak/>
        <w:t>情绪</w:t>
      </w:r>
      <w:ins w:id="161" w:author="wenwei" w:date="2019-01-22T08:38:00Z">
        <w:r w:rsidR="00381D32">
          <w:rPr>
            <w:rFonts w:hint="eastAsia"/>
            <w:sz w:val="24"/>
          </w:rPr>
          <w:t>（</w:t>
        </w:r>
        <w:proofErr w:type="gramStart"/>
        <w:r w:rsidR="00381D32">
          <w:rPr>
            <w:rFonts w:hint="eastAsia"/>
            <w:sz w:val="24"/>
          </w:rPr>
          <w:t>低满意</w:t>
        </w:r>
        <w:proofErr w:type="gramEnd"/>
        <w:r w:rsidR="00381D32">
          <w:rPr>
            <w:rFonts w:hint="eastAsia"/>
            <w:sz w:val="24"/>
          </w:rPr>
          <w:t>度）</w:t>
        </w:r>
      </w:ins>
      <w:r>
        <w:rPr>
          <w:rFonts w:hint="eastAsia"/>
          <w:sz w:val="24"/>
        </w:rPr>
        <w:t>特征</w:t>
      </w:r>
      <w:ins w:id="162" w:author="wenwei" w:date="2019-01-22T08:36:00Z">
        <w:r w:rsidR="0060388E">
          <w:rPr>
            <w:rFonts w:hint="eastAsia"/>
            <w:sz w:val="24"/>
          </w:rPr>
          <w:t>;</w:t>
        </w:r>
      </w:ins>
    </w:p>
    <w:p w14:paraId="0513397E" w14:textId="6B0C7FEE" w:rsidR="00381D32" w:rsidRDefault="00381D32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ins w:id="163" w:author="wenwei" w:date="2019-01-22T08:38:00Z"/>
          <w:sz w:val="24"/>
        </w:rPr>
        <w:pPrChange w:id="164" w:author="wenwei" w:date="2019-01-22T08:36:00Z">
          <w:pPr>
            <w:spacing w:line="360" w:lineRule="auto"/>
          </w:pPr>
        </w:pPrChange>
      </w:pPr>
      <w:ins w:id="165" w:author="wenwei" w:date="2019-01-22T08:38:00Z">
        <w:r>
          <w:rPr>
            <w:sz w:val="24"/>
          </w:rPr>
          <w:t>情绪</w:t>
        </w:r>
        <w:r>
          <w:rPr>
            <w:sz w:val="24"/>
          </w:rPr>
          <w:t>升级</w:t>
        </w:r>
      </w:ins>
      <w:ins w:id="166" w:author="wenwei" w:date="2019-01-22T08:45:00Z">
        <w:r w:rsidR="0043061B">
          <w:rPr>
            <w:rFonts w:hint="eastAsia"/>
            <w:sz w:val="24"/>
          </w:rPr>
          <w:t>：</w:t>
        </w:r>
      </w:ins>
      <w:ins w:id="167" w:author="wenwei" w:date="2019-01-22T08:46:00Z">
        <w:r w:rsidR="0043061B">
          <w:rPr>
            <w:sz w:val="24"/>
          </w:rPr>
          <w:t>识别出的有情绪</w:t>
        </w:r>
        <w:r w:rsidR="0043061B">
          <w:rPr>
            <w:rFonts w:hint="eastAsia"/>
            <w:sz w:val="24"/>
          </w:rPr>
          <w:t>（低满意度）</w:t>
        </w:r>
      </w:ins>
      <w:ins w:id="168" w:author="wenwei" w:date="2019-01-22T08:47:00Z">
        <w:r w:rsidR="0043061B">
          <w:rPr>
            <w:rFonts w:hint="eastAsia"/>
            <w:sz w:val="24"/>
          </w:rPr>
          <w:t>升级倾向的用户；</w:t>
        </w:r>
      </w:ins>
      <w:bookmarkStart w:id="169" w:name="_GoBack"/>
      <w:bookmarkEnd w:id="169"/>
    </w:p>
    <w:p w14:paraId="595627DD" w14:textId="345CA523" w:rsidR="00381D32" w:rsidRDefault="00381D32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ins w:id="170" w:author="wenwei" w:date="2019-01-22T08:38:00Z"/>
          <w:sz w:val="24"/>
        </w:rPr>
        <w:pPrChange w:id="171" w:author="wenwei" w:date="2019-01-22T08:36:00Z">
          <w:pPr>
            <w:spacing w:line="360" w:lineRule="auto"/>
          </w:pPr>
        </w:pPrChange>
      </w:pPr>
      <w:proofErr w:type="gramStart"/>
      <w:ins w:id="172" w:author="wenwei" w:date="2019-01-22T08:38:00Z">
        <w:r>
          <w:rPr>
            <w:sz w:val="24"/>
          </w:rPr>
          <w:t>离网倾向</w:t>
        </w:r>
      </w:ins>
      <w:proofErr w:type="gramEnd"/>
      <w:ins w:id="173" w:author="wenwei" w:date="2019-01-22T08:43:00Z">
        <w:r w:rsidR="0043061B">
          <w:rPr>
            <w:rFonts w:hint="eastAsia"/>
            <w:sz w:val="24"/>
          </w:rPr>
          <w:t>：</w:t>
        </w:r>
      </w:ins>
      <w:ins w:id="174" w:author="wenwei" w:date="2019-01-22T08:44:00Z">
        <w:r w:rsidR="0043061B">
          <w:rPr>
            <w:sz w:val="24"/>
          </w:rPr>
          <w:t>投诉中出现</w:t>
        </w:r>
      </w:ins>
      <w:ins w:id="175" w:author="wenwei" w:date="2019-01-22T08:43:00Z">
        <w:r w:rsidR="0043061B">
          <w:rPr>
            <w:rFonts w:hint="eastAsia"/>
            <w:sz w:val="24"/>
          </w:rPr>
          <w:t>“换电信</w:t>
        </w:r>
        <w:r w:rsidR="0043061B">
          <w:rPr>
            <w:rFonts w:hint="eastAsia"/>
            <w:sz w:val="24"/>
          </w:rPr>
          <w:t>/</w:t>
        </w:r>
        <w:r w:rsidR="0043061B">
          <w:rPr>
            <w:rFonts w:hint="eastAsia"/>
            <w:sz w:val="24"/>
          </w:rPr>
          <w:t>换联通”、“销号”等</w:t>
        </w:r>
      </w:ins>
      <w:ins w:id="176" w:author="wenwei" w:date="2019-01-22T08:45:00Z">
        <w:r w:rsidR="0043061B">
          <w:rPr>
            <w:rFonts w:hint="eastAsia"/>
            <w:sz w:val="24"/>
          </w:rPr>
          <w:t>；</w:t>
        </w:r>
      </w:ins>
    </w:p>
    <w:p w14:paraId="1AAB367E" w14:textId="7657FEF9" w:rsidR="00381D32" w:rsidRDefault="00381D32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ins w:id="177" w:author="wenwei" w:date="2019-01-22T08:38:00Z"/>
          <w:sz w:val="24"/>
        </w:rPr>
        <w:pPrChange w:id="178" w:author="wenwei" w:date="2019-01-22T08:36:00Z">
          <w:pPr>
            <w:spacing w:line="360" w:lineRule="auto"/>
          </w:pPr>
        </w:pPrChange>
      </w:pPr>
      <w:ins w:id="179" w:author="wenwei" w:date="2019-01-22T08:38:00Z">
        <w:r>
          <w:rPr>
            <w:sz w:val="24"/>
          </w:rPr>
          <w:t>重复投诉</w:t>
        </w:r>
      </w:ins>
      <w:ins w:id="180" w:author="wenwei" w:date="2019-01-22T08:39:00Z">
        <w:r>
          <w:rPr>
            <w:rFonts w:hint="eastAsia"/>
            <w:sz w:val="24"/>
          </w:rPr>
          <w:t>：</w:t>
        </w:r>
        <w:r>
          <w:rPr>
            <w:rFonts w:hint="eastAsia"/>
            <w:sz w:val="24"/>
          </w:rPr>
          <w:t>9</w:t>
        </w:r>
        <w:r>
          <w:rPr>
            <w:sz w:val="24"/>
          </w:rPr>
          <w:t>0</w:t>
        </w:r>
        <w:r>
          <w:rPr>
            <w:sz w:val="24"/>
          </w:rPr>
          <w:t>天内同一用户关于同一类型问题的投诉</w:t>
        </w:r>
        <w:r>
          <w:rPr>
            <w:rFonts w:hint="eastAsia"/>
            <w:sz w:val="24"/>
          </w:rPr>
          <w:t>；</w:t>
        </w:r>
      </w:ins>
    </w:p>
    <w:p w14:paraId="2A13AFA4" w14:textId="2924FD00" w:rsidR="0060388E" w:rsidRDefault="00381D32" w:rsidP="0060388E">
      <w:pPr>
        <w:pStyle w:val="afd"/>
        <w:numPr>
          <w:ilvl w:val="1"/>
          <w:numId w:val="42"/>
        </w:numPr>
        <w:spacing w:line="360" w:lineRule="auto"/>
        <w:ind w:firstLineChars="0"/>
        <w:rPr>
          <w:ins w:id="181" w:author="wenwei" w:date="2019-01-22T08:36:00Z"/>
          <w:sz w:val="24"/>
        </w:rPr>
        <w:pPrChange w:id="182" w:author="wenwei" w:date="2019-01-22T08:36:00Z">
          <w:pPr>
            <w:spacing w:line="360" w:lineRule="auto"/>
          </w:pPr>
        </w:pPrChange>
      </w:pPr>
      <w:ins w:id="183" w:author="wenwei" w:date="2019-01-22T08:38:00Z">
        <w:r>
          <w:rPr>
            <w:sz w:val="24"/>
          </w:rPr>
          <w:t>敏感用户</w:t>
        </w:r>
      </w:ins>
      <w:ins w:id="184" w:author="wenwei" w:date="2019-01-22T08:39:00Z">
        <w:r>
          <w:rPr>
            <w:rFonts w:hint="eastAsia"/>
            <w:sz w:val="24"/>
          </w:rPr>
          <w:t>：</w:t>
        </w:r>
      </w:ins>
      <w:ins w:id="185" w:author="wenwei" w:date="2019-01-22T08:40:00Z">
        <w:r w:rsidRPr="00381D32">
          <w:rPr>
            <w:rFonts w:hint="eastAsia"/>
            <w:sz w:val="24"/>
            <w:rPrChange w:id="186" w:author="wenwei" w:date="2019-01-22T08:41:00Z">
              <w:rPr>
                <w:rFonts w:cs="宋体" w:hint="eastAsia"/>
              </w:rPr>
            </w:rPrChange>
          </w:rPr>
          <w:t>短时间内</w:t>
        </w:r>
      </w:ins>
      <w:ins w:id="187" w:author="wenwei" w:date="2019-01-22T08:41:00Z">
        <w:r>
          <w:rPr>
            <w:rFonts w:hint="eastAsia"/>
            <w:sz w:val="24"/>
          </w:rPr>
          <w:t>发生</w:t>
        </w:r>
      </w:ins>
      <w:ins w:id="188" w:author="wenwei" w:date="2019-01-22T08:40:00Z">
        <w:r>
          <w:rPr>
            <w:rFonts w:hint="eastAsia"/>
            <w:sz w:val="24"/>
            <w:rPrChange w:id="189" w:author="wenwei" w:date="2019-01-22T08:41:00Z">
              <w:rPr>
                <w:rFonts w:hint="eastAsia"/>
                <w:sz w:val="24"/>
              </w:rPr>
            </w:rPrChange>
          </w:rPr>
          <w:t>同一个投诉工单</w:t>
        </w:r>
      </w:ins>
      <w:ins w:id="190" w:author="wenwei" w:date="2019-01-22T08:41:00Z">
        <w:r>
          <w:rPr>
            <w:rFonts w:hint="eastAsia"/>
            <w:sz w:val="24"/>
          </w:rPr>
          <w:t>对应</w:t>
        </w:r>
      </w:ins>
      <w:ins w:id="191" w:author="wenwei" w:date="2019-01-22T08:40:00Z">
        <w:r w:rsidRPr="00381D32">
          <w:rPr>
            <w:rFonts w:hint="eastAsia"/>
            <w:sz w:val="24"/>
            <w:rPrChange w:id="192" w:author="wenwei" w:date="2019-01-22T08:41:00Z">
              <w:rPr>
                <w:rFonts w:cs="宋体" w:hint="eastAsia"/>
              </w:rPr>
            </w:rPrChange>
          </w:rPr>
          <w:t>多次来电</w:t>
        </w:r>
      </w:ins>
      <w:ins w:id="193" w:author="wenwei" w:date="2019-01-22T08:41:00Z">
        <w:r>
          <w:rPr>
            <w:rFonts w:hint="eastAsia"/>
            <w:sz w:val="24"/>
          </w:rPr>
          <w:t>（</w:t>
        </w:r>
      </w:ins>
      <w:ins w:id="194" w:author="wenwei" w:date="2019-01-22T08:42:00Z">
        <w:r w:rsidR="0043061B">
          <w:rPr>
            <w:rFonts w:hint="eastAsia"/>
            <w:sz w:val="24"/>
          </w:rPr>
          <w:t>多个</w:t>
        </w:r>
      </w:ins>
      <w:ins w:id="195" w:author="wenwei" w:date="2019-01-22T08:41:00Z">
        <w:r>
          <w:rPr>
            <w:rFonts w:hint="eastAsia"/>
            <w:sz w:val="24"/>
          </w:rPr>
          <w:t>录音文件或转录文本）</w:t>
        </w:r>
      </w:ins>
      <w:ins w:id="196" w:author="wenwei" w:date="2019-01-22T08:42:00Z">
        <w:r>
          <w:rPr>
            <w:rFonts w:hint="eastAsia"/>
            <w:sz w:val="24"/>
          </w:rPr>
          <w:t>，即工单录音</w:t>
        </w:r>
      </w:ins>
      <w:ins w:id="197" w:author="wenwei" w:date="2019-01-22T08:43:00Z">
        <w:r w:rsidR="0043061B">
          <w:rPr>
            <w:rFonts w:hint="eastAsia"/>
            <w:sz w:val="24"/>
          </w:rPr>
          <w:t>一对多的情况；</w:t>
        </w:r>
      </w:ins>
    </w:p>
    <w:p w14:paraId="30D830A1" w14:textId="56453975" w:rsidR="000B0613" w:rsidDel="00381D32" w:rsidRDefault="00EE3B80" w:rsidP="00F63BF3">
      <w:pPr>
        <w:pStyle w:val="afd"/>
        <w:numPr>
          <w:ilvl w:val="0"/>
          <w:numId w:val="42"/>
        </w:numPr>
        <w:spacing w:line="360" w:lineRule="auto"/>
        <w:ind w:firstLineChars="0"/>
        <w:rPr>
          <w:del w:id="198" w:author="wenwei" w:date="2019-01-22T08:39:00Z"/>
          <w:sz w:val="24"/>
        </w:rPr>
      </w:pPr>
      <w:del w:id="199" w:author="wenwei" w:date="2019-01-22T08:39:00Z">
        <w:r w:rsidDel="00381D32">
          <w:rPr>
            <w:rFonts w:hint="eastAsia"/>
            <w:sz w:val="24"/>
          </w:rPr>
          <w:delText>：</w:delText>
        </w:r>
        <w:r w:rsidR="000B0613" w:rsidDel="00381D32">
          <w:rPr>
            <w:sz w:val="24"/>
          </w:rPr>
          <w:delText>升级</w:delText>
        </w:r>
        <w:r w:rsidR="000B0613" w:rsidDel="00381D32">
          <w:rPr>
            <w:rFonts w:hint="eastAsia"/>
            <w:sz w:val="24"/>
          </w:rPr>
          <w:delText>、</w:delText>
        </w:r>
        <w:r w:rsidR="000B0613" w:rsidDel="00381D32">
          <w:rPr>
            <w:sz w:val="24"/>
          </w:rPr>
          <w:delText>离网倾向</w:delText>
        </w:r>
        <w:r w:rsidR="000B0613" w:rsidDel="00381D32">
          <w:rPr>
            <w:rFonts w:hint="eastAsia"/>
            <w:sz w:val="24"/>
          </w:rPr>
          <w:delText>、</w:delText>
        </w:r>
        <w:r w:rsidR="000B0613" w:rsidDel="00381D32">
          <w:rPr>
            <w:sz w:val="24"/>
          </w:rPr>
          <w:delText>重复投诉</w:delText>
        </w:r>
        <w:r w:rsidR="000B0613" w:rsidDel="00381D32">
          <w:rPr>
            <w:rFonts w:hint="eastAsia"/>
            <w:sz w:val="24"/>
          </w:rPr>
          <w:delText>、</w:delText>
        </w:r>
        <w:r w:rsidR="000B0613" w:rsidDel="00381D32">
          <w:rPr>
            <w:sz w:val="24"/>
          </w:rPr>
          <w:delText>敏感</w:delText>
        </w:r>
        <w:r w:rsidR="004F3E57" w:rsidDel="00381D32">
          <w:rPr>
            <w:sz w:val="24"/>
          </w:rPr>
          <w:delText>用户</w:delText>
        </w:r>
        <w:r w:rsidR="004F3E57" w:rsidDel="00381D32">
          <w:rPr>
            <w:rFonts w:hint="eastAsia"/>
            <w:sz w:val="24"/>
          </w:rPr>
          <w:delText>；</w:delText>
        </w:r>
      </w:del>
    </w:p>
    <w:p w14:paraId="43D0F606" w14:textId="38BA329E" w:rsidR="0076062A" w:rsidRPr="00F63BF3" w:rsidDel="00381D32" w:rsidRDefault="0076062A" w:rsidP="00032A38">
      <w:pPr>
        <w:pStyle w:val="afd"/>
        <w:numPr>
          <w:ilvl w:val="0"/>
          <w:numId w:val="42"/>
        </w:numPr>
        <w:spacing w:line="360" w:lineRule="auto"/>
        <w:ind w:firstLineChars="0"/>
        <w:rPr>
          <w:del w:id="200" w:author="wenwei" w:date="2019-01-22T08:39:00Z"/>
          <w:rFonts w:hint="eastAsia"/>
        </w:rPr>
        <w:pPrChange w:id="201" w:author="wenwei" w:date="2019-01-22T08:30:00Z">
          <w:pPr>
            <w:spacing w:line="360" w:lineRule="auto"/>
          </w:pPr>
        </w:pPrChange>
      </w:pPr>
    </w:p>
    <w:p w14:paraId="24213687" w14:textId="77777777" w:rsidR="0060388E" w:rsidRPr="0060388E" w:rsidRDefault="00A80DEC" w:rsidP="00F63BF3">
      <w:pPr>
        <w:pStyle w:val="afd"/>
        <w:numPr>
          <w:ilvl w:val="0"/>
          <w:numId w:val="42"/>
        </w:numPr>
        <w:spacing w:line="360" w:lineRule="auto"/>
        <w:ind w:firstLineChars="0"/>
        <w:rPr>
          <w:ins w:id="202" w:author="wenwei" w:date="2019-01-22T08:37:00Z"/>
          <w:rPrChange w:id="203" w:author="wenwei" w:date="2019-01-22T08:37:00Z">
            <w:rPr>
              <w:ins w:id="204" w:author="wenwei" w:date="2019-01-22T08:37:00Z"/>
              <w:sz w:val="24"/>
            </w:rPr>
          </w:rPrChange>
        </w:rPr>
      </w:pPr>
      <w:r w:rsidRPr="00F63BF3">
        <w:rPr>
          <w:rFonts w:hint="eastAsia"/>
          <w:sz w:val="24"/>
        </w:rPr>
        <w:t>情绪</w:t>
      </w:r>
      <w:ins w:id="205" w:author="wenwei" w:date="2019-01-22T08:36:00Z">
        <w:r w:rsidR="0060388E">
          <w:rPr>
            <w:rFonts w:hint="eastAsia"/>
            <w:sz w:val="24"/>
          </w:rPr>
          <w:t>（</w:t>
        </w:r>
        <w:proofErr w:type="gramStart"/>
        <w:r w:rsidR="0060388E">
          <w:rPr>
            <w:rFonts w:hint="eastAsia"/>
            <w:sz w:val="24"/>
          </w:rPr>
          <w:t>低满意</w:t>
        </w:r>
        <w:proofErr w:type="gramEnd"/>
        <w:r w:rsidR="0060388E">
          <w:rPr>
            <w:rFonts w:hint="eastAsia"/>
            <w:sz w:val="24"/>
          </w:rPr>
          <w:t>度）</w:t>
        </w:r>
      </w:ins>
      <w:r w:rsidRPr="00F63BF3">
        <w:rPr>
          <w:rFonts w:hint="eastAsia"/>
          <w:sz w:val="24"/>
        </w:rPr>
        <w:t>原因</w:t>
      </w:r>
      <w:ins w:id="206" w:author="wenwei" w:date="2019-01-22T08:37:00Z">
        <w:r w:rsidR="0060388E">
          <w:rPr>
            <w:rFonts w:hint="eastAsia"/>
            <w:sz w:val="24"/>
          </w:rPr>
          <w:t>；</w:t>
        </w:r>
      </w:ins>
    </w:p>
    <w:p w14:paraId="229A6571" w14:textId="0FE29A51" w:rsidR="00625E48" w:rsidRPr="00625E48" w:rsidRDefault="0060388E" w:rsidP="0060388E">
      <w:pPr>
        <w:pStyle w:val="afd"/>
        <w:numPr>
          <w:ilvl w:val="1"/>
          <w:numId w:val="42"/>
        </w:numPr>
        <w:spacing w:line="360" w:lineRule="auto"/>
        <w:ind w:firstLineChars="0"/>
        <w:pPrChange w:id="207" w:author="wenwei" w:date="2019-01-22T08:37:00Z">
          <w:pPr>
            <w:pStyle w:val="afd"/>
            <w:numPr>
              <w:numId w:val="42"/>
            </w:numPr>
            <w:spacing w:line="360" w:lineRule="auto"/>
            <w:ind w:left="1200" w:firstLineChars="0" w:hanging="720"/>
          </w:pPr>
        </w:pPrChange>
      </w:pPr>
      <w:ins w:id="208" w:author="wenwei" w:date="2019-01-22T08:38:00Z">
        <w:r w:rsidRPr="0060388E">
          <w:rPr>
            <w:rFonts w:hint="eastAsia"/>
            <w:sz w:val="24"/>
            <w:rPrChange w:id="209" w:author="wenwei" w:date="2019-01-22T08:38:00Z">
              <w:rPr>
                <w:rFonts w:hint="eastAsia"/>
                <w:sz w:val="24"/>
              </w:rPr>
            </w:rPrChange>
          </w:rPr>
          <w:t>包括</w:t>
        </w:r>
      </w:ins>
      <w:del w:id="210" w:author="wenwei" w:date="2019-01-22T08:37:00Z">
        <w:r w:rsidR="00A80DEC" w:rsidRPr="0060388E" w:rsidDel="0060388E">
          <w:rPr>
            <w:rFonts w:hint="eastAsia"/>
            <w:sz w:val="24"/>
            <w:rPrChange w:id="211" w:author="wenwei" w:date="2019-01-22T08:38:00Z">
              <w:rPr>
                <w:rFonts w:hint="eastAsia"/>
                <w:sz w:val="24"/>
              </w:rPr>
            </w:rPrChange>
          </w:rPr>
          <w:delText>（</w:delText>
        </w:r>
      </w:del>
      <w:r w:rsidR="00A80DEC" w:rsidRPr="0060388E">
        <w:rPr>
          <w:rFonts w:hint="eastAsia"/>
          <w:sz w:val="24"/>
          <w:rPrChange w:id="212" w:author="wenwei" w:date="2019-01-22T08:38:00Z">
            <w:rPr>
              <w:rFonts w:hint="eastAsia"/>
              <w:sz w:val="24"/>
            </w:rPr>
          </w:rPrChange>
        </w:rPr>
        <w:t>没解决问题、投诉没用</w:t>
      </w:r>
      <w:ins w:id="213" w:author="wenwei" w:date="2019-01-22T08:38:00Z">
        <w:r w:rsidRPr="0060388E">
          <w:rPr>
            <w:rFonts w:hint="eastAsia"/>
            <w:sz w:val="24"/>
            <w:rPrChange w:id="214" w:author="wenwei" w:date="2019-01-22T08:38:00Z">
              <w:rPr>
                <w:rFonts w:hint="eastAsia"/>
                <w:sz w:val="24"/>
              </w:rPr>
            </w:rPrChange>
          </w:rPr>
          <w:t>、</w:t>
        </w:r>
      </w:ins>
      <w:del w:id="215" w:author="wenwei" w:date="2019-01-22T08:37:00Z">
        <w:r w:rsidR="00A80DEC" w:rsidRPr="0060388E" w:rsidDel="0060388E">
          <w:rPr>
            <w:rFonts w:hint="eastAsia"/>
            <w:sz w:val="24"/>
            <w:rPrChange w:id="216" w:author="wenwei" w:date="2019-01-22T08:38:00Z">
              <w:rPr>
                <w:rFonts w:hint="eastAsia"/>
                <w:sz w:val="24"/>
              </w:rPr>
            </w:rPrChange>
          </w:rPr>
          <w:delText>、</w:delText>
        </w:r>
      </w:del>
      <w:r w:rsidR="00A80DEC" w:rsidRPr="0060388E">
        <w:rPr>
          <w:rFonts w:hint="eastAsia"/>
          <w:sz w:val="24"/>
          <w:rPrChange w:id="217" w:author="wenwei" w:date="2019-01-22T08:38:00Z">
            <w:rPr>
              <w:rFonts w:hint="eastAsia"/>
              <w:sz w:val="24"/>
            </w:rPr>
          </w:rPrChange>
        </w:rPr>
        <w:t>无反馈</w:t>
      </w:r>
      <w:ins w:id="218" w:author="wenwei" w:date="2019-01-22T08:38:00Z">
        <w:r w:rsidRPr="0060388E">
          <w:rPr>
            <w:rFonts w:hint="eastAsia"/>
            <w:sz w:val="24"/>
            <w:rPrChange w:id="219" w:author="wenwei" w:date="2019-01-22T08:38:00Z">
              <w:rPr>
                <w:rFonts w:hint="eastAsia"/>
                <w:sz w:val="24"/>
              </w:rPr>
            </w:rPrChange>
          </w:rPr>
          <w:t>、</w:t>
        </w:r>
      </w:ins>
      <w:del w:id="220" w:author="wenwei" w:date="2019-01-22T08:37:00Z">
        <w:r w:rsidR="00A80DEC" w:rsidRPr="0060388E" w:rsidDel="0060388E">
          <w:rPr>
            <w:rFonts w:hint="eastAsia"/>
            <w:sz w:val="24"/>
            <w:rPrChange w:id="221" w:author="wenwei" w:date="2019-01-22T08:38:00Z">
              <w:rPr>
                <w:rFonts w:hint="eastAsia"/>
                <w:sz w:val="24"/>
              </w:rPr>
            </w:rPrChange>
          </w:rPr>
          <w:delText>、</w:delText>
        </w:r>
      </w:del>
      <w:r w:rsidR="00A80DEC" w:rsidRPr="0060388E">
        <w:rPr>
          <w:rFonts w:hint="eastAsia"/>
          <w:sz w:val="24"/>
          <w:rPrChange w:id="222" w:author="wenwei" w:date="2019-01-22T08:38:00Z">
            <w:rPr>
              <w:rFonts w:hint="eastAsia"/>
              <w:sz w:val="24"/>
            </w:rPr>
          </w:rPrChange>
        </w:rPr>
        <w:t>客</w:t>
      </w:r>
      <w:proofErr w:type="gramStart"/>
      <w:r w:rsidR="00A80DEC" w:rsidRPr="0060388E">
        <w:rPr>
          <w:rFonts w:hint="eastAsia"/>
          <w:sz w:val="24"/>
          <w:rPrChange w:id="223" w:author="wenwei" w:date="2019-01-22T08:38:00Z">
            <w:rPr>
              <w:rFonts w:hint="eastAsia"/>
              <w:sz w:val="24"/>
            </w:rPr>
          </w:rPrChange>
        </w:rPr>
        <w:t>服态度</w:t>
      </w:r>
      <w:proofErr w:type="gramEnd"/>
      <w:r w:rsidR="00A80DEC" w:rsidRPr="0060388E">
        <w:rPr>
          <w:rFonts w:hint="eastAsia"/>
          <w:sz w:val="24"/>
          <w:rPrChange w:id="224" w:author="wenwei" w:date="2019-01-22T08:38:00Z">
            <w:rPr>
              <w:rFonts w:hint="eastAsia"/>
              <w:sz w:val="24"/>
            </w:rPr>
          </w:rPrChange>
        </w:rPr>
        <w:t>差</w:t>
      </w:r>
      <w:del w:id="225" w:author="wenwei" w:date="2019-01-22T08:37:00Z">
        <w:r w:rsidR="00A80DEC" w:rsidRPr="0060388E" w:rsidDel="0060388E">
          <w:rPr>
            <w:rFonts w:hint="eastAsia"/>
            <w:sz w:val="24"/>
            <w:rPrChange w:id="226" w:author="wenwei" w:date="2019-01-22T08:38:00Z">
              <w:rPr>
                <w:rFonts w:hint="eastAsia"/>
                <w:sz w:val="24"/>
              </w:rPr>
            </w:rPrChange>
          </w:rPr>
          <w:delText>等）</w:delText>
        </w:r>
      </w:del>
      <w:ins w:id="227" w:author="wenwei" w:date="2019-01-22T08:38:00Z">
        <w:r>
          <w:rPr>
            <w:sz w:val="24"/>
          </w:rPr>
          <w:t>等原因</w:t>
        </w:r>
        <w:r>
          <w:rPr>
            <w:rFonts w:hint="eastAsia"/>
            <w:sz w:val="24"/>
          </w:rPr>
          <w:t>；</w:t>
        </w:r>
      </w:ins>
      <w:del w:id="228" w:author="wenwei" w:date="2019-01-22T08:38:00Z">
        <w:r w:rsidR="00A80DEC" w:rsidRPr="0060388E" w:rsidDel="0060388E">
          <w:rPr>
            <w:rFonts w:hint="eastAsia"/>
            <w:sz w:val="24"/>
            <w:rPrChange w:id="229" w:author="wenwei" w:date="2019-01-22T08:38:00Z">
              <w:rPr>
                <w:rFonts w:hint="eastAsia"/>
                <w:sz w:val="24"/>
              </w:rPr>
            </w:rPrChange>
          </w:rPr>
          <w:delText>。</w:delText>
        </w:r>
      </w:del>
    </w:p>
    <w:p w14:paraId="1695128B" w14:textId="48B6A7A4" w:rsidR="00801A12" w:rsidRDefault="00CF090F" w:rsidP="00801A12">
      <w:pPr>
        <w:pStyle w:val="3"/>
      </w:pPr>
      <w:bookmarkStart w:id="230" w:name="_Toc535506063"/>
      <w:r>
        <w:t>数据呈现</w:t>
      </w:r>
      <w:bookmarkEnd w:id="230"/>
    </w:p>
    <w:p w14:paraId="582AB4C6" w14:textId="50881FC9" w:rsidR="00CF090F" w:rsidRDefault="0064566C" w:rsidP="0064566C">
      <w:pPr>
        <w:pStyle w:val="4"/>
      </w:pPr>
      <w:r>
        <w:rPr>
          <w:rFonts w:hint="eastAsia"/>
        </w:rPr>
        <w:t>外部系统数据接口</w:t>
      </w:r>
    </w:p>
    <w:p w14:paraId="6A6DBDB5" w14:textId="4BC65B4E" w:rsidR="0064566C" w:rsidRDefault="0064566C" w:rsidP="0064566C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3A9AB9C" w14:textId="6A52868E" w:rsidR="0064566C" w:rsidRDefault="0064566C" w:rsidP="0064566C">
      <w:pPr>
        <w:pStyle w:val="4"/>
      </w:pPr>
      <w:r>
        <w:rPr>
          <w:rFonts w:hint="eastAsia"/>
        </w:rPr>
        <w:t>数据可视化</w:t>
      </w:r>
    </w:p>
    <w:p w14:paraId="1F7B9768" w14:textId="47CD6AC8" w:rsidR="00942398" w:rsidRDefault="00942398" w:rsidP="00942398">
      <w:pPr>
        <w:pStyle w:val="afd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sz w:val="24"/>
        </w:rPr>
        <w:t>查询</w:t>
      </w:r>
      <w:proofErr w:type="gramStart"/>
      <w:r>
        <w:rPr>
          <w:sz w:val="24"/>
        </w:rPr>
        <w:t>低满意</w:t>
      </w:r>
      <w:proofErr w:type="gramEnd"/>
      <w:r>
        <w:rPr>
          <w:sz w:val="24"/>
        </w:rPr>
        <w:t>度用户</w:t>
      </w:r>
      <w:r>
        <w:rPr>
          <w:rFonts w:hint="eastAsia"/>
          <w:sz w:val="24"/>
        </w:rPr>
        <w:t>，</w:t>
      </w:r>
      <w:r>
        <w:rPr>
          <w:sz w:val="24"/>
        </w:rPr>
        <w:t>按地理区域分布呈现</w:t>
      </w:r>
      <w:r>
        <w:rPr>
          <w:rFonts w:hint="eastAsia"/>
          <w:sz w:val="24"/>
        </w:rPr>
        <w:t>，在地图</w:t>
      </w:r>
      <w:r w:rsidR="004F3E57">
        <w:rPr>
          <w:rFonts w:hint="eastAsia"/>
          <w:sz w:val="24"/>
        </w:rPr>
        <w:t>上</w:t>
      </w:r>
      <w:r>
        <w:rPr>
          <w:rFonts w:hint="eastAsia"/>
          <w:sz w:val="24"/>
        </w:rPr>
        <w:t>标注规划、建设、维护、优化点（根据</w:t>
      </w:r>
      <w:proofErr w:type="gramStart"/>
      <w:r>
        <w:rPr>
          <w:rFonts w:hint="eastAsia"/>
          <w:sz w:val="24"/>
        </w:rPr>
        <w:t>已知问</w:t>
      </w:r>
      <w:proofErr w:type="gramEnd"/>
      <w:r>
        <w:rPr>
          <w:rFonts w:hint="eastAsia"/>
          <w:sz w:val="24"/>
        </w:rPr>
        <w:t>题库），</w:t>
      </w:r>
      <w:commentRangeStart w:id="231"/>
      <w:r w:rsidR="004F3E57">
        <w:rPr>
          <w:rFonts w:hint="eastAsia"/>
          <w:sz w:val="24"/>
        </w:rPr>
        <w:t>进行</w:t>
      </w:r>
      <w:r w:rsidR="00773434">
        <w:rPr>
          <w:rFonts w:hint="eastAsia"/>
          <w:sz w:val="24"/>
        </w:rPr>
        <w:t>多维</w:t>
      </w:r>
      <w:proofErr w:type="gramStart"/>
      <w:r w:rsidR="00773434">
        <w:rPr>
          <w:rFonts w:hint="eastAsia"/>
          <w:sz w:val="24"/>
        </w:rPr>
        <w:t>度数据</w:t>
      </w:r>
      <w:proofErr w:type="gramEnd"/>
      <w:r w:rsidR="00773434">
        <w:rPr>
          <w:rFonts w:hint="eastAsia"/>
          <w:sz w:val="24"/>
        </w:rPr>
        <w:t>的栅格化地理呈现</w:t>
      </w:r>
      <w:r w:rsidR="004F3E57">
        <w:rPr>
          <w:rFonts w:hint="eastAsia"/>
          <w:sz w:val="24"/>
        </w:rPr>
        <w:t>（数据较少）或</w:t>
      </w:r>
      <w:r w:rsidR="00A20041">
        <w:rPr>
          <w:rFonts w:hint="eastAsia"/>
          <w:sz w:val="24"/>
        </w:rPr>
        <w:t>密度分层</w:t>
      </w:r>
      <w:r w:rsidR="004F3E57">
        <w:rPr>
          <w:rFonts w:hint="eastAsia"/>
          <w:sz w:val="24"/>
        </w:rPr>
        <w:t>渲染</w:t>
      </w:r>
      <w:r w:rsidR="00C76ADE">
        <w:rPr>
          <w:rFonts w:hint="eastAsia"/>
          <w:sz w:val="24"/>
        </w:rPr>
        <w:t>（高密度连通区域</w:t>
      </w:r>
      <w:r w:rsidR="00484994">
        <w:rPr>
          <w:rFonts w:hint="eastAsia"/>
          <w:sz w:val="24"/>
        </w:rPr>
        <w:t>，</w:t>
      </w:r>
      <w:r w:rsidR="00484994">
        <w:rPr>
          <w:rFonts w:hint="eastAsia"/>
          <w:sz w:val="24"/>
        </w:rPr>
        <w:t>DBSCAN</w:t>
      </w:r>
      <w:r w:rsidR="00C76ADE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commentRangeEnd w:id="231"/>
      <w:r w:rsidR="00B73C00">
        <w:rPr>
          <w:rStyle w:val="af4"/>
        </w:rPr>
        <w:commentReference w:id="231"/>
      </w:r>
    </w:p>
    <w:p w14:paraId="3BA4FDA8" w14:textId="44D1D0DA" w:rsidR="00942398" w:rsidRDefault="00942398" w:rsidP="00942398">
      <w:pPr>
        <w:pStyle w:val="afd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sz w:val="24"/>
        </w:rPr>
        <w:t>查询</w:t>
      </w:r>
      <w:proofErr w:type="gramStart"/>
      <w:r>
        <w:rPr>
          <w:sz w:val="24"/>
        </w:rPr>
        <w:t>低满意</w:t>
      </w:r>
      <w:proofErr w:type="gramEnd"/>
      <w:r>
        <w:rPr>
          <w:sz w:val="24"/>
        </w:rPr>
        <w:t>度用户</w:t>
      </w:r>
      <w:r>
        <w:rPr>
          <w:rFonts w:hint="eastAsia"/>
          <w:sz w:val="24"/>
        </w:rPr>
        <w:t>，</w:t>
      </w:r>
      <w:r>
        <w:rPr>
          <w:sz w:val="24"/>
        </w:rPr>
        <w:t>按</w:t>
      </w:r>
      <w:r>
        <w:rPr>
          <w:rFonts w:hint="eastAsia"/>
          <w:sz w:val="24"/>
        </w:rPr>
        <w:t>时</w:t>
      </w:r>
      <w:proofErr w:type="gramStart"/>
      <w:r>
        <w:rPr>
          <w:rFonts w:hint="eastAsia"/>
          <w:sz w:val="24"/>
        </w:rPr>
        <w:t>间</w:t>
      </w:r>
      <w:r>
        <w:rPr>
          <w:sz w:val="24"/>
        </w:rPr>
        <w:t>趋势</w:t>
      </w:r>
      <w:proofErr w:type="gramEnd"/>
      <w:r>
        <w:rPr>
          <w:sz w:val="24"/>
        </w:rPr>
        <w:t>分布呈现</w:t>
      </w:r>
      <w:r>
        <w:rPr>
          <w:rFonts w:hint="eastAsia"/>
          <w:sz w:val="24"/>
        </w:rPr>
        <w:t>；</w:t>
      </w:r>
    </w:p>
    <w:p w14:paraId="4886DE33" w14:textId="6FD5C41F" w:rsidR="00155F13" w:rsidRPr="00155F13" w:rsidRDefault="00155F13" w:rsidP="00942398">
      <w:pPr>
        <w:pStyle w:val="afd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/>
          <w:sz w:val="24"/>
        </w:rPr>
        <w:t>查询</w:t>
      </w:r>
      <w:proofErr w:type="gramStart"/>
      <w:r>
        <w:rPr>
          <w:rFonts w:ascii="宋体" w:hAnsi="宋体" w:cs="宋体"/>
          <w:sz w:val="24"/>
        </w:rPr>
        <w:t>低满意度用户</w:t>
      </w:r>
      <w:proofErr w:type="gramEnd"/>
      <w:r>
        <w:rPr>
          <w:rFonts w:ascii="宋体" w:hAnsi="宋体" w:cs="宋体"/>
          <w:sz w:val="24"/>
        </w:rPr>
        <w:t>按</w:t>
      </w:r>
      <w:r>
        <w:rPr>
          <w:rFonts w:ascii="宋体" w:hAnsi="宋体" w:cs="宋体" w:hint="eastAsia"/>
          <w:sz w:val="24"/>
        </w:rPr>
        <w:t>投诉问题智能挖掘分类标签</w:t>
      </w:r>
      <w:r>
        <w:rPr>
          <w:rFonts w:ascii="宋体" w:hAnsi="宋体" w:cs="宋体"/>
          <w:sz w:val="24"/>
        </w:rPr>
        <w:t>分类呈现</w:t>
      </w:r>
      <w:r>
        <w:rPr>
          <w:rFonts w:ascii="宋体" w:hAnsi="宋体" w:cs="宋体" w:hint="eastAsia"/>
          <w:sz w:val="24"/>
        </w:rPr>
        <w:t>;</w:t>
      </w:r>
    </w:p>
    <w:p w14:paraId="60AEC1A3" w14:textId="27AE154D" w:rsidR="00155F13" w:rsidRPr="00155F13" w:rsidRDefault="00155F13" w:rsidP="00942398">
      <w:pPr>
        <w:pStyle w:val="afd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ascii="宋体" w:hAnsi="宋体" w:cs="宋体"/>
          <w:sz w:val="24"/>
        </w:rPr>
        <w:t>查询</w:t>
      </w:r>
      <w:proofErr w:type="gramStart"/>
      <w:r>
        <w:rPr>
          <w:rFonts w:ascii="宋体" w:hAnsi="宋体" w:cs="宋体"/>
          <w:sz w:val="24"/>
        </w:rPr>
        <w:t>低满意度用户</w:t>
      </w:r>
      <w:proofErr w:type="gramEnd"/>
      <w:r>
        <w:rPr>
          <w:rFonts w:ascii="宋体" w:hAnsi="宋体" w:cs="宋体"/>
          <w:sz w:val="24"/>
        </w:rPr>
        <w:t>按用户行为特征分类呈现</w:t>
      </w:r>
      <w:r>
        <w:rPr>
          <w:rFonts w:ascii="宋体" w:hAnsi="宋体" w:cs="宋体" w:hint="eastAsia"/>
          <w:sz w:val="24"/>
        </w:rPr>
        <w:t>；</w:t>
      </w:r>
    </w:p>
    <w:p w14:paraId="2E20D295" w14:textId="2E864CDB" w:rsidR="00155F13" w:rsidRPr="00155F13" w:rsidRDefault="00A20041" w:rsidP="00942398">
      <w:pPr>
        <w:pStyle w:val="afd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155F13">
        <w:rPr>
          <w:rFonts w:ascii="宋体" w:hAnsi="宋体" w:cs="宋体"/>
          <w:sz w:val="24"/>
        </w:rPr>
        <w:t>查询</w:t>
      </w:r>
      <w:proofErr w:type="gramStart"/>
      <w:r w:rsidRPr="00155F13">
        <w:rPr>
          <w:rFonts w:ascii="宋体" w:hAnsi="宋体" w:cs="宋体"/>
          <w:sz w:val="24"/>
        </w:rPr>
        <w:t>低满意度用户</w:t>
      </w:r>
      <w:proofErr w:type="gramEnd"/>
      <w:r w:rsidRPr="00155F13">
        <w:rPr>
          <w:rFonts w:ascii="宋体" w:hAnsi="宋体" w:cs="宋体"/>
          <w:sz w:val="24"/>
        </w:rPr>
        <w:t>按用户画像分类呈现</w:t>
      </w:r>
      <w:r w:rsidRPr="00155F13">
        <w:rPr>
          <w:rFonts w:ascii="宋体" w:hAnsi="宋体" w:cs="宋体" w:hint="eastAsia"/>
          <w:sz w:val="24"/>
        </w:rPr>
        <w:t>（</w:t>
      </w:r>
      <w:r w:rsidR="00484994">
        <w:rPr>
          <w:rFonts w:ascii="宋体" w:hAnsi="宋体" w:cs="宋体" w:hint="eastAsia"/>
          <w:sz w:val="24"/>
        </w:rPr>
        <w:t>需确认投诉平台可用数据</w:t>
      </w:r>
      <w:r w:rsidRPr="00155F13">
        <w:rPr>
          <w:rFonts w:ascii="宋体" w:hAnsi="宋体" w:cs="宋体" w:hint="eastAsia"/>
          <w:sz w:val="24"/>
        </w:rPr>
        <w:t>）；</w:t>
      </w:r>
    </w:p>
    <w:p w14:paraId="70026FBE" w14:textId="387CD1E0" w:rsidR="0064566C" w:rsidRDefault="0064566C" w:rsidP="00D423BB">
      <w:pPr>
        <w:pStyle w:val="3"/>
      </w:pPr>
      <w:bookmarkStart w:id="232" w:name="_Toc535506064"/>
      <w:r>
        <w:t>用户界面</w:t>
      </w:r>
      <w:bookmarkEnd w:id="232"/>
    </w:p>
    <w:p w14:paraId="6FF51C29" w14:textId="0335DF1D" w:rsidR="00D423BB" w:rsidRDefault="00D423BB" w:rsidP="00D423BB">
      <w:pPr>
        <w:pStyle w:val="3"/>
      </w:pPr>
      <w:bookmarkStart w:id="233" w:name="_Toc535506065"/>
      <w:r>
        <w:rPr>
          <w:rFonts w:hint="eastAsia"/>
        </w:rPr>
        <w:t>示例</w:t>
      </w:r>
      <w:r w:rsidR="00484994">
        <w:rPr>
          <w:rFonts w:hint="eastAsia"/>
        </w:rPr>
        <w:t>（更新）</w:t>
      </w:r>
      <w:bookmarkEnd w:id="233"/>
    </w:p>
    <w:tbl>
      <w:tblPr>
        <w:tblStyle w:val="af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46DB8" w14:paraId="06B3BFA9" w14:textId="77777777" w:rsidTr="00EF50D2">
        <w:tc>
          <w:tcPr>
            <w:tcW w:w="8522" w:type="dxa"/>
          </w:tcPr>
          <w:p w14:paraId="29463D8B" w14:textId="77777777" w:rsidR="00846DB8" w:rsidRDefault="00846DB8" w:rsidP="00EF50D2">
            <w:pPr>
              <w:pStyle w:val="a7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2"/>
              </w:rPr>
              <w:t xml:space="preserve">您好 很高兴 为您 服务。 呃 就是 用， 那个 数据 流量 上网 网络 很 慢 对 吧。 呃 对不起 用户 添麻烦了 我想 麻烦 问一下 出现 那个 问题 有 多长时间 呢 是 今天 开始 的 吗 先生？ 那 这边 的话 我看 了 一下， 上面 显示 您的 那个 网络 功能 吗 状态 都 正常 那 这边 我想 冒昧 的 问一下？ 现有 十 来 天 左右 时间 </w:t>
            </w:r>
            <w:r>
              <w:rPr>
                <w:rFonts w:cs="宋体" w:hint="eastAsia"/>
                <w:kern w:val="0"/>
                <w:sz w:val="22"/>
              </w:rPr>
              <w:lastRenderedPageBreak/>
              <w:t xml:space="preserve">呢， 嗯 现在 你们 身边 的 朋友 这些 他们 使用 网络 正 不正 常 有 看到 过 这个 情况 吗？ 呃 呃 就是 那个， 周围 的 朋友 那些 上网 网络 都很 慢 对 吧。 那你 能 帮我 提供 一下 是在 什么 地方 嘛 我 查一下 是不是 这边 的 网络 出问题 了呢？ 是 广元 市 望 上线。 是在 旺 苍 县 县城 吗 还是 在 什么 地方？ 呃 那个 具体地址 能 帮我 提供 一个 吗 我 好 查一下 当地 的 网络 嘛 可不可以？ 呃， 白马 寺 社区 是 吧。 呃， 那个 是的 话 是 寺庙 的 是 吗？ 噢 好 稍微 等一下， 呃 这个 对不起 让我 找 一个地方 是在 那个， 呃 呃 件 原 路 与 白马 路 这个 交叉 那边 是不是 这样。 呃 就 电源 路 和 白马 路 嘛 是不是 这个 也。 是 那个 旺 苍 县 的 那个 白马 是 社区 吗？ 稍微 等一下 我看 一下 啊 就是 那个 姓 王 东 路 这边 嘛 对 吧。 嗯嗯 好的 先生 稍微 等一下， 呃 现在 话 那个 感谢 耐心等待 我想 最后 问一下， 您 上面 的话， 就是 那个 显示 吗？ 有 显示 四 g 嘛 只是 网络 很 慢 对不对。 呃 您 看这 样 先生 问题 的话 了解 清楚 了， 但是 我 通过 系统 上 也 排查 了 一下， 呃 上面 显示 功能 吗 状态 都 正常 没有 接到 故障 通知 了然 后 我 把 那个 情况？ 立刻 上报 到 技术部门 检测 一下 看 一下 是不是 您 这边 的 那个 集团 数据 的 问题 但是 有 一点 需要 麻烦 先生。 稍后 的话 您 注意 观察 在 十五 分钟， 十五 分钟 过后 把手 机关 机 开机 一次， 如果 说 这边 上报 处理 过后， 最多 两个 小时， 嗯 两个 小时 过后 这段 时间 能够 恢复 正常 用 那 您 就不 用 管 它 了， 但如果 还是 没有 恢复 的话 就 打 一下， 幺零零八六 幺 九 这个 专线 联系 一下 恢复 正常 您 就不 管他了 好 嘛。 嗯 那 这边 我 现在 立刻 上报 如果 晚上 先 修复 过后 晚上 您 开 完了 休息 的话 也没 关系 可以 在 明天 早上 看 一下 效果 嘛 好吧。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诶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好 那就 麻烦 先生 对不起 了， 您 看 一下 还有 没有 其他 能够 帮助 到 您的 呀 先生。 昨天 我看 一下 有没有， 那 您 这边 的话 有没有 拨打 我们 那个 网络 专线 幺零零八六 幺 九 了。 呃 有， 他 给你 打电话 的话 是 怎么 给您 说 的 呢 先生。 噢 那个 对不起 那 现在 的话 我 就 把这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情况 吗？ 进行 上报 到时候 的话 您 注意 观察 一下 看 一下 情况 嘛 好吧。 嗯 那 我 现在 就 立刻 把这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情况 进行 上报 到时候 您 注意 观察 看 一下 那个 网络 的 一个 效果。 呃 那 这边 的话 现在 还有什么 可以 帮助 到 您的 吗 先生？ 啊 不客气 应该 的 先生， 那 祝您 生活 愉快 了 再见。</w:t>
            </w:r>
          </w:p>
        </w:tc>
      </w:tr>
    </w:tbl>
    <w:p w14:paraId="38CC78C8" w14:textId="77777777" w:rsidR="00846DB8" w:rsidRDefault="00846DB8" w:rsidP="00846DB8">
      <w:pPr>
        <w:pStyle w:val="a7"/>
        <w:ind w:firstLineChars="0" w:firstLine="0"/>
        <w:rPr>
          <w:rFonts w:cs="宋体"/>
          <w:sz w:val="28"/>
          <w:szCs w:val="28"/>
        </w:rPr>
      </w:pPr>
    </w:p>
    <w:tbl>
      <w:tblPr>
        <w:tblStyle w:val="af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46DB8" w14:paraId="699AA034" w14:textId="77777777" w:rsidTr="00EF50D2">
        <w:tc>
          <w:tcPr>
            <w:tcW w:w="8522" w:type="dxa"/>
          </w:tcPr>
          <w:p w14:paraId="174267F3" w14:textId="77777777" w:rsidR="00846DB8" w:rsidRDefault="00846DB8" w:rsidP="00EF50D2">
            <w:pPr>
              <w:pStyle w:val="a7"/>
              <w:ind w:firstLineChars="0" w:firstLine="0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2"/>
              </w:rPr>
              <w:t>就是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 xml:space="preserve"> 为啥 为啥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子 这个 网络 变 慢 了 网速。 嗯嗯。 有 好几 天 了 多少 钱 呢， 啊。 网速 都比 较 慢 了。 对 这边 吗？ 往 专线。 噢。 正常。 开 嘛 四十 七。 对。 对。 键 联络。 没有， 的 是 吧， 就 新 入网 办 的。 对， 噢。 对。 对， 它 也 显示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 xml:space="preserve"> 一个 一个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 xml:space="preserve"> 圈 转 嘛 说是， 就是 那个 积分 能 转。 噢。 噢。 昨天 也是 这样 子 昨天 我 就 弄 了 一个 什么 十五 分钟 关机 我 就 弄 过了？ 他 给我 打电话 了 嘛 暂时 没什么 反应 然后 就没 联系 我们？ 他 就是说 </w:t>
            </w:r>
            <w:proofErr w:type="gramStart"/>
            <w:r>
              <w:rPr>
                <w:rFonts w:cs="宋体" w:hint="eastAsia"/>
                <w:kern w:val="0"/>
                <w:sz w:val="22"/>
              </w:rPr>
              <w:t>什么什么</w:t>
            </w:r>
            <w:proofErr w:type="gramEnd"/>
            <w:r>
              <w:rPr>
                <w:rFonts w:cs="宋体" w:hint="eastAsia"/>
                <w:kern w:val="0"/>
                <w:sz w:val="22"/>
              </w:rPr>
              <w:t>？ 没 没说 什么 挂机 了？ 听不到 他 就 挂 了 之后 联系。 啊。 好的 谢谢 啊。</w:t>
            </w:r>
          </w:p>
        </w:tc>
      </w:tr>
    </w:tbl>
    <w:p w14:paraId="6C00DD4E" w14:textId="77777777" w:rsidR="00846DB8" w:rsidRPr="00846DB8" w:rsidRDefault="00846DB8" w:rsidP="00846DB8">
      <w:pPr>
        <w:pStyle w:val="a7"/>
        <w:spacing w:line="360" w:lineRule="auto"/>
        <w:ind w:firstLineChars="0" w:firstLine="0"/>
        <w:rPr>
          <w:rFonts w:cs="宋体"/>
        </w:rPr>
      </w:pPr>
      <w:r w:rsidRPr="00846DB8">
        <w:rPr>
          <w:rFonts w:cs="宋体" w:hint="eastAsia"/>
        </w:rPr>
        <w:t>情绪识别结果</w:t>
      </w:r>
      <w:r>
        <w:rPr>
          <w:rFonts w:cs="宋体" w:hint="eastAsia"/>
        </w:rPr>
        <w:t>：</w:t>
      </w:r>
    </w:p>
    <w:p w14:paraId="7836E12F" w14:textId="77777777" w:rsidR="00846DB8" w:rsidRPr="00846DB8" w:rsidRDefault="00846DB8" w:rsidP="00846DB8">
      <w:pPr>
        <w:pStyle w:val="a7"/>
        <w:spacing w:line="360" w:lineRule="auto"/>
        <w:ind w:firstLineChars="0" w:firstLine="0"/>
        <w:rPr>
          <w:rFonts w:cs="宋体"/>
          <w:b/>
        </w:rPr>
      </w:pPr>
      <w:r w:rsidRPr="00846DB8">
        <w:rPr>
          <w:rFonts w:cs="宋体" w:hint="eastAsia"/>
          <w:b/>
        </w:rPr>
        <w:t>原因：网速 情绪强度：一般不满意 情绪倾向：弱</w:t>
      </w:r>
    </w:p>
    <w:p w14:paraId="6C69BEFC" w14:textId="77777777" w:rsidR="00846DB8" w:rsidRPr="00846DB8" w:rsidRDefault="00846DB8" w:rsidP="00846DB8"/>
    <w:p w14:paraId="2FD0AD94" w14:textId="5C4FDC96" w:rsidR="009D5D65" w:rsidRDefault="009D5D65" w:rsidP="00211675">
      <w:pPr>
        <w:pStyle w:val="2"/>
      </w:pPr>
      <w:bookmarkStart w:id="234" w:name="_Toc535506066"/>
      <w:r>
        <w:lastRenderedPageBreak/>
        <w:t>用户</w:t>
      </w:r>
      <w:r w:rsidR="006014BC">
        <w:t>行为</w:t>
      </w:r>
      <w:r>
        <w:t>特征分析</w:t>
      </w:r>
      <w:bookmarkEnd w:id="234"/>
    </w:p>
    <w:p w14:paraId="739FCD1F" w14:textId="3ADC316C" w:rsidR="00B20772" w:rsidRDefault="00B20772" w:rsidP="00B20772">
      <w:pPr>
        <w:pStyle w:val="3"/>
      </w:pPr>
      <w:bookmarkStart w:id="235" w:name="_Toc535506067"/>
      <w:r>
        <w:rPr>
          <w:rFonts w:hint="eastAsia"/>
        </w:rPr>
        <w:t>功能</w:t>
      </w:r>
      <w:r w:rsidR="00E22ADD">
        <w:rPr>
          <w:rFonts w:hint="eastAsia"/>
        </w:rPr>
        <w:t>设计</w:t>
      </w:r>
      <w:bookmarkEnd w:id="235"/>
    </w:p>
    <w:p w14:paraId="548D0D9B" w14:textId="09C95A46" w:rsidR="00B20772" w:rsidRDefault="00B20772" w:rsidP="00B20772">
      <w:pPr>
        <w:pStyle w:val="4"/>
      </w:pPr>
      <w:r>
        <w:rPr>
          <w:rFonts w:hint="eastAsia"/>
        </w:rPr>
        <w:t>用户</w:t>
      </w:r>
      <w:r w:rsidR="00267CFD">
        <w:rPr>
          <w:rFonts w:hint="eastAsia"/>
        </w:rPr>
        <w:t>行为</w:t>
      </w:r>
      <w:r>
        <w:rPr>
          <w:rFonts w:hint="eastAsia"/>
        </w:rPr>
        <w:t>特征</w:t>
      </w:r>
      <w:r w:rsidR="00267CFD">
        <w:rPr>
          <w:rFonts w:hint="eastAsia"/>
        </w:rPr>
        <w:t>分类</w:t>
      </w:r>
    </w:p>
    <w:p w14:paraId="0010CAA2" w14:textId="1761137B" w:rsidR="00267CFD" w:rsidRDefault="00267CFD" w:rsidP="00B20772">
      <w:pPr>
        <w:pStyle w:val="a7"/>
        <w:spacing w:line="360" w:lineRule="auto"/>
        <w:ind w:firstLine="480"/>
        <w:rPr>
          <w:rFonts w:cs="宋体"/>
        </w:rPr>
      </w:pPr>
      <w:r>
        <w:rPr>
          <w:rFonts w:cs="宋体"/>
        </w:rPr>
        <w:t>用户行为特征可分为高敏感用户</w:t>
      </w:r>
      <w:r>
        <w:rPr>
          <w:rFonts w:cs="宋体" w:hint="eastAsia"/>
        </w:rPr>
        <w:t>（同一问题多次投诉）、重复投诉、投诉倾向客户</w:t>
      </w:r>
      <w:r w:rsidR="009D5AAF">
        <w:rPr>
          <w:rFonts w:cs="宋体" w:hint="eastAsia"/>
        </w:rPr>
        <w:t>（喜欢投诉）</w:t>
      </w:r>
      <w:r>
        <w:rPr>
          <w:rFonts w:cs="宋体" w:hint="eastAsia"/>
        </w:rPr>
        <w:t>、需情感修复用户（没有明确不满意点）等，对重点关注的用户行为特征进行</w:t>
      </w:r>
      <w:r w:rsidR="00A329C7">
        <w:rPr>
          <w:rFonts w:cs="宋体" w:hint="eastAsia"/>
        </w:rPr>
        <w:t>历史投诉数据关联</w:t>
      </w:r>
      <w:r>
        <w:rPr>
          <w:rFonts w:cs="宋体" w:hint="eastAsia"/>
        </w:rPr>
        <w:t>分析，</w:t>
      </w:r>
      <w:r w:rsidR="00A329C7">
        <w:rPr>
          <w:rFonts w:cs="宋体" w:hint="eastAsia"/>
        </w:rPr>
        <w:t>可以提高用户满意度。</w:t>
      </w:r>
    </w:p>
    <w:p w14:paraId="494FF594" w14:textId="2275F1A8" w:rsidR="00C91328" w:rsidRDefault="00836D05" w:rsidP="00C91328">
      <w:pPr>
        <w:pStyle w:val="4"/>
      </w:pPr>
      <w:r>
        <w:rPr>
          <w:rFonts w:hint="eastAsia"/>
        </w:rPr>
        <w:t>同一问题多次投诉</w:t>
      </w:r>
      <w:r w:rsidR="00C91328">
        <w:rPr>
          <w:rFonts w:hint="eastAsia"/>
        </w:rPr>
        <w:t>数据分析</w:t>
      </w:r>
    </w:p>
    <w:p w14:paraId="1B8CFA39" w14:textId="3BD86C22" w:rsidR="00C91328" w:rsidRDefault="00A329C7" w:rsidP="00C9132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通过分析一个工单对应多个录音文件的数据</w:t>
      </w:r>
      <w:r>
        <w:rPr>
          <w:rFonts w:hint="eastAsia"/>
          <w:sz w:val="24"/>
          <w:szCs w:val="24"/>
        </w:rPr>
        <w:t>，可以</w:t>
      </w:r>
      <w:proofErr w:type="gramStart"/>
      <w:r>
        <w:rPr>
          <w:sz w:val="24"/>
          <w:szCs w:val="24"/>
        </w:rPr>
        <w:t>识别高</w:t>
      </w:r>
      <w:proofErr w:type="gramEnd"/>
      <w:r>
        <w:rPr>
          <w:sz w:val="24"/>
          <w:szCs w:val="24"/>
        </w:rPr>
        <w:t>敏感用户</w:t>
      </w:r>
      <w:r>
        <w:rPr>
          <w:rFonts w:hint="eastAsia"/>
          <w:sz w:val="24"/>
          <w:szCs w:val="24"/>
        </w:rPr>
        <w:t>（低耐受）</w:t>
      </w:r>
      <w:r w:rsidR="00C91328">
        <w:rPr>
          <w:rFonts w:hint="eastAsia"/>
          <w:sz w:val="24"/>
          <w:szCs w:val="24"/>
        </w:rPr>
        <w:t>，辅助</w:t>
      </w:r>
      <w:proofErr w:type="gramStart"/>
      <w:r w:rsidR="00C91328">
        <w:rPr>
          <w:rFonts w:hint="eastAsia"/>
          <w:sz w:val="24"/>
          <w:szCs w:val="24"/>
        </w:rPr>
        <w:t>低满意度用户</w:t>
      </w:r>
      <w:proofErr w:type="gramEnd"/>
      <w:r w:rsidR="00C91328">
        <w:rPr>
          <w:rFonts w:hint="eastAsia"/>
          <w:sz w:val="24"/>
          <w:szCs w:val="24"/>
        </w:rPr>
        <w:t>识别，</w:t>
      </w:r>
      <w:r w:rsidR="00C91328">
        <w:rPr>
          <w:sz w:val="24"/>
          <w:szCs w:val="24"/>
        </w:rPr>
        <w:t>必要时</w:t>
      </w:r>
      <w:proofErr w:type="gramStart"/>
      <w:r w:rsidR="00C91328">
        <w:rPr>
          <w:sz w:val="24"/>
          <w:szCs w:val="24"/>
        </w:rPr>
        <w:t>由客服主动</w:t>
      </w:r>
      <w:proofErr w:type="gramEnd"/>
      <w:r w:rsidR="00C91328">
        <w:rPr>
          <w:sz w:val="24"/>
          <w:szCs w:val="24"/>
        </w:rPr>
        <w:t>联系用户</w:t>
      </w:r>
      <w:r w:rsidR="00C91328" w:rsidRPr="00432788">
        <w:rPr>
          <w:rFonts w:hint="eastAsia"/>
          <w:sz w:val="24"/>
          <w:szCs w:val="24"/>
        </w:rPr>
        <w:t>。</w:t>
      </w:r>
    </w:p>
    <w:p w14:paraId="0A680CD1" w14:textId="77777777" w:rsidR="00C91328" w:rsidRPr="00432788" w:rsidRDefault="00C91328" w:rsidP="00C91328">
      <w:pPr>
        <w:spacing w:line="360" w:lineRule="auto"/>
        <w:ind w:firstLineChars="200" w:firstLine="480"/>
        <w:rPr>
          <w:sz w:val="24"/>
          <w:szCs w:val="24"/>
        </w:rPr>
      </w:pPr>
      <w:r w:rsidRPr="00432788">
        <w:rPr>
          <w:sz w:val="24"/>
          <w:szCs w:val="24"/>
        </w:rPr>
        <w:t>工单录音一对多的原因包括</w:t>
      </w:r>
      <w:r w:rsidRPr="00432788">
        <w:rPr>
          <w:rFonts w:hint="eastAsia"/>
          <w:sz w:val="24"/>
          <w:szCs w:val="24"/>
        </w:rPr>
        <w:t>：</w:t>
      </w:r>
    </w:p>
    <w:p w14:paraId="54C05291" w14:textId="6A2A9996" w:rsidR="00C91328" w:rsidRDefault="00C91328" w:rsidP="00C91328">
      <w:pPr>
        <w:pStyle w:val="afd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432788">
        <w:rPr>
          <w:rFonts w:hint="eastAsia"/>
          <w:sz w:val="24"/>
        </w:rPr>
        <w:t>用户重复打电话反馈同一个问题，</w:t>
      </w:r>
      <w:r w:rsidR="00267CFD">
        <w:rPr>
          <w:rFonts w:hint="eastAsia"/>
          <w:sz w:val="24"/>
        </w:rPr>
        <w:t>提示用户忍受度较低</w:t>
      </w:r>
      <w:r>
        <w:rPr>
          <w:rFonts w:hint="eastAsia"/>
          <w:sz w:val="24"/>
        </w:rPr>
        <w:t>；</w:t>
      </w:r>
    </w:p>
    <w:p w14:paraId="712C57B2" w14:textId="77777777" w:rsidR="00C91328" w:rsidRDefault="00C91328" w:rsidP="00C91328">
      <w:pPr>
        <w:pStyle w:val="afd"/>
        <w:numPr>
          <w:ilvl w:val="0"/>
          <w:numId w:val="28"/>
        </w:numPr>
        <w:spacing w:line="360" w:lineRule="auto"/>
        <w:ind w:firstLineChars="0"/>
        <w:rPr>
          <w:sz w:val="24"/>
        </w:rPr>
      </w:pPr>
      <w:proofErr w:type="gramStart"/>
      <w:r>
        <w:rPr>
          <w:sz w:val="24"/>
        </w:rPr>
        <w:t>确认非</w:t>
      </w:r>
      <w:proofErr w:type="gramEnd"/>
      <w:r>
        <w:rPr>
          <w:sz w:val="24"/>
        </w:rPr>
        <w:t>网络问题</w:t>
      </w:r>
      <w:r>
        <w:rPr>
          <w:rFonts w:hint="eastAsia"/>
          <w:sz w:val="24"/>
        </w:rPr>
        <w:t>或问题已解决，工单已闭环；</w:t>
      </w:r>
    </w:p>
    <w:p w14:paraId="61F3D1A8" w14:textId="3AA015B2" w:rsidR="00C91328" w:rsidRDefault="00C91328" w:rsidP="00C91328">
      <w:pPr>
        <w:pStyle w:val="afd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sz w:val="24"/>
        </w:rPr>
        <w:t>重复投诉类型</w:t>
      </w:r>
      <w:r>
        <w:rPr>
          <w:rFonts w:hint="eastAsia"/>
          <w:sz w:val="24"/>
        </w:rPr>
        <w:t>；</w:t>
      </w:r>
    </w:p>
    <w:p w14:paraId="278C4D34" w14:textId="4591DA26" w:rsidR="00836D05" w:rsidRDefault="00836D05" w:rsidP="00836D05">
      <w:pPr>
        <w:pStyle w:val="4"/>
      </w:pPr>
      <w:r>
        <w:rPr>
          <w:rFonts w:hint="eastAsia"/>
        </w:rPr>
        <w:t>重复投诉数据分析</w:t>
      </w:r>
    </w:p>
    <w:p w14:paraId="534FED86" w14:textId="32B8683A" w:rsidR="008C15A7" w:rsidRPr="008C15A7" w:rsidRDefault="004D0F41" w:rsidP="004D0F41">
      <w:pPr>
        <w:spacing w:line="360" w:lineRule="auto"/>
        <w:ind w:firstLineChars="200" w:firstLine="480"/>
      </w:pPr>
      <w:r>
        <w:rPr>
          <w:sz w:val="24"/>
          <w:szCs w:val="24"/>
        </w:rPr>
        <w:t>对识别出来的</w:t>
      </w:r>
      <w:r>
        <w:rPr>
          <w:rFonts w:hint="eastAsia"/>
          <w:sz w:val="24"/>
          <w:szCs w:val="24"/>
        </w:rPr>
        <w:t>同一用户多次投诉，对问题类型、故障地址、投诉场景位置进行分析；识别情绪指数，可以是数值，或者是冷淡、平和、激动、狂躁等情绪描述词语；根据用户描述识别用户投诉特征（偶尔投诉、经常投诉等）。</w:t>
      </w:r>
    </w:p>
    <w:p w14:paraId="11BB099D" w14:textId="77777777" w:rsidR="004B2637" w:rsidRDefault="004B2637" w:rsidP="004B2637">
      <w:pPr>
        <w:pStyle w:val="3"/>
      </w:pPr>
      <w:bookmarkStart w:id="236" w:name="_Toc535506068"/>
      <w:r>
        <w:t>数据呈现</w:t>
      </w:r>
      <w:bookmarkEnd w:id="236"/>
    </w:p>
    <w:p w14:paraId="4F6C9251" w14:textId="77777777" w:rsidR="004B2637" w:rsidRDefault="004B2637" w:rsidP="004B2637">
      <w:pPr>
        <w:pStyle w:val="4"/>
      </w:pPr>
      <w:r>
        <w:rPr>
          <w:rFonts w:hint="eastAsia"/>
        </w:rPr>
        <w:t>外部系统数据接口</w:t>
      </w:r>
    </w:p>
    <w:p w14:paraId="133615CE" w14:textId="77777777" w:rsidR="004B2637" w:rsidRDefault="004B2637" w:rsidP="004B2637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对外部系统支持跨平台的数据提取、整理，以及</w:t>
      </w:r>
      <w:r w:rsidRPr="0064566C">
        <w:rPr>
          <w:rFonts w:asciiTheme="minorEastAsia" w:eastAsiaTheme="minorEastAsia" w:hAnsiTheme="minorEastAsia" w:hint="eastAsia"/>
          <w:sz w:val="24"/>
          <w:szCs w:val="24"/>
        </w:rPr>
        <w:t>报表、报告输出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CEF344A" w14:textId="77777777" w:rsidR="004B2637" w:rsidRDefault="004B2637" w:rsidP="004B2637">
      <w:pPr>
        <w:pStyle w:val="4"/>
      </w:pPr>
      <w:r>
        <w:rPr>
          <w:rFonts w:hint="eastAsia"/>
        </w:rPr>
        <w:lastRenderedPageBreak/>
        <w:t>数据可视化</w:t>
      </w:r>
    </w:p>
    <w:p w14:paraId="1FB5B40E" w14:textId="77777777" w:rsidR="004B2637" w:rsidRDefault="004B2637" w:rsidP="004B2637">
      <w:pPr>
        <w:pStyle w:val="3"/>
      </w:pPr>
      <w:bookmarkStart w:id="237" w:name="_Toc535506069"/>
      <w:r>
        <w:t>用户界面</w:t>
      </w:r>
      <w:bookmarkEnd w:id="237"/>
    </w:p>
    <w:p w14:paraId="1DCCEAC8" w14:textId="113EF690" w:rsidR="00211675" w:rsidRDefault="009D5D65" w:rsidP="00211675">
      <w:pPr>
        <w:pStyle w:val="2"/>
      </w:pPr>
      <w:bookmarkStart w:id="238" w:name="_Toc535506070"/>
      <w:r>
        <w:rPr>
          <w:rFonts w:hint="eastAsia"/>
        </w:rPr>
        <w:t>用户满意度调查</w:t>
      </w:r>
      <w:r w:rsidR="001F7F2D">
        <w:rPr>
          <w:rFonts w:hint="eastAsia"/>
        </w:rPr>
        <w:t>（</w:t>
      </w:r>
      <w:r w:rsidR="001F7F2D" w:rsidRPr="00E6374A">
        <w:rPr>
          <w:rFonts w:hint="eastAsia"/>
        </w:rPr>
        <w:t>没数据</w:t>
      </w:r>
      <w:r w:rsidR="00E22ADD" w:rsidRPr="00E6374A">
        <w:rPr>
          <w:rFonts w:hint="eastAsia"/>
        </w:rPr>
        <w:t>，待定</w:t>
      </w:r>
      <w:r w:rsidR="001F7F2D">
        <w:rPr>
          <w:rFonts w:hint="eastAsia"/>
        </w:rPr>
        <w:t>）</w:t>
      </w:r>
      <w:bookmarkEnd w:id="238"/>
    </w:p>
    <w:p w14:paraId="5957B699" w14:textId="186443A4" w:rsidR="00FA7184" w:rsidRDefault="00FA7184" w:rsidP="00FA7184">
      <w:pPr>
        <w:pStyle w:val="3"/>
      </w:pPr>
      <w:bookmarkStart w:id="239" w:name="_Toc535506071"/>
      <w:r>
        <w:rPr>
          <w:rFonts w:hint="eastAsia"/>
        </w:rPr>
        <w:t>功</w:t>
      </w:r>
      <w:r w:rsidR="00CE2FE1">
        <w:rPr>
          <w:rFonts w:hint="eastAsia"/>
        </w:rPr>
        <w:t>能</w:t>
      </w:r>
      <w:r w:rsidR="00E22ADD">
        <w:rPr>
          <w:rFonts w:hint="eastAsia"/>
        </w:rPr>
        <w:t>设计</w:t>
      </w:r>
      <w:bookmarkEnd w:id="239"/>
    </w:p>
    <w:p w14:paraId="1504F16A" w14:textId="77777777" w:rsidR="00FA7184" w:rsidRDefault="00FA7184" w:rsidP="00FA7184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满意度的反馈目前只有分数，没有具体信息，</w:t>
      </w:r>
      <w:r w:rsidRPr="00FA7184">
        <w:rPr>
          <w:rFonts w:ascii="宋体" w:hAnsi="宋体" w:cs="宋体" w:hint="eastAsia"/>
          <w:sz w:val="24"/>
          <w:szCs w:val="28"/>
        </w:rPr>
        <w:t>需要对满意度调查的录音进行分析，找到具体的</w:t>
      </w:r>
      <w:r>
        <w:rPr>
          <w:rFonts w:ascii="宋体" w:hAnsi="宋体" w:cs="宋体" w:hint="eastAsia"/>
          <w:sz w:val="24"/>
          <w:szCs w:val="28"/>
        </w:rPr>
        <w:t>原因，以及用户对问卷的态度、对网络的态度。满意度调查每个</w:t>
      </w:r>
      <w:r w:rsidRPr="00FA7184">
        <w:rPr>
          <w:rFonts w:ascii="宋体" w:hAnsi="宋体" w:cs="宋体" w:hint="eastAsia"/>
          <w:sz w:val="24"/>
          <w:szCs w:val="28"/>
        </w:rPr>
        <w:t>季度15000</w:t>
      </w:r>
      <w:r>
        <w:rPr>
          <w:rFonts w:ascii="宋体" w:hAnsi="宋体" w:cs="宋体" w:hint="eastAsia"/>
          <w:sz w:val="24"/>
          <w:szCs w:val="28"/>
        </w:rPr>
        <w:t>次左右，</w:t>
      </w:r>
      <w:r w:rsidRPr="00FA7184">
        <w:rPr>
          <w:rFonts w:ascii="宋体" w:hAnsi="宋体" w:cs="宋体" w:hint="eastAsia"/>
          <w:sz w:val="24"/>
          <w:szCs w:val="28"/>
        </w:rPr>
        <w:t>需要将15000个录音转成文本。</w:t>
      </w:r>
    </w:p>
    <w:p w14:paraId="79AE1D36" w14:textId="77777777" w:rsidR="00FA7184" w:rsidRDefault="00FA7184" w:rsidP="00FA7184">
      <w:pPr>
        <w:pStyle w:val="4"/>
      </w:pPr>
      <w:r>
        <w:rPr>
          <w:rFonts w:hint="eastAsia"/>
        </w:rPr>
        <w:t>满意度调查标签定义</w:t>
      </w:r>
    </w:p>
    <w:p w14:paraId="27A3992E" w14:textId="77777777" w:rsidR="00FA7184" w:rsidRDefault="00FA7184" w:rsidP="00FA7184">
      <w:pPr>
        <w:pStyle w:val="a7"/>
        <w:spacing w:line="360" w:lineRule="auto"/>
        <w:ind w:firstLine="480"/>
        <w:rPr>
          <w:rFonts w:cs="宋体"/>
          <w:szCs w:val="28"/>
        </w:rPr>
      </w:pPr>
      <w:r w:rsidRPr="00FA7184">
        <w:rPr>
          <w:rFonts w:cs="宋体" w:hint="eastAsia"/>
          <w:szCs w:val="28"/>
        </w:rPr>
        <w:t>满意度调查的目的是找到用户不满意的原因。目前按照用户对问卷的态度、对网络的态度</w:t>
      </w:r>
      <w:r>
        <w:rPr>
          <w:rFonts w:cs="宋体" w:hint="eastAsia"/>
          <w:szCs w:val="28"/>
        </w:rPr>
        <w:t>等维度</w:t>
      </w:r>
      <w:r w:rsidRPr="00FA7184">
        <w:rPr>
          <w:rFonts w:cs="宋体" w:hint="eastAsia"/>
          <w:szCs w:val="28"/>
        </w:rPr>
        <w:t>进行</w:t>
      </w:r>
      <w:r>
        <w:rPr>
          <w:rFonts w:cs="宋体" w:hint="eastAsia"/>
          <w:szCs w:val="28"/>
        </w:rPr>
        <w:t>分析</w:t>
      </w:r>
      <w:r w:rsidRPr="00FA7184">
        <w:rPr>
          <w:rFonts w:cs="宋体" w:hint="eastAsia"/>
          <w:szCs w:val="28"/>
        </w:rPr>
        <w:t>。</w:t>
      </w:r>
    </w:p>
    <w:p w14:paraId="4A38373A" w14:textId="77777777" w:rsidR="00FA7184" w:rsidRDefault="00FA7184" w:rsidP="00FA7184">
      <w:pPr>
        <w:pStyle w:val="a7"/>
        <w:spacing w:line="360" w:lineRule="auto"/>
        <w:ind w:firstLine="480"/>
        <w:rPr>
          <w:rFonts w:cs="宋体"/>
          <w:szCs w:val="28"/>
        </w:rPr>
      </w:pPr>
    </w:p>
    <w:tbl>
      <w:tblPr>
        <w:tblStyle w:val="af6"/>
        <w:tblW w:w="8522" w:type="dxa"/>
        <w:tblLayout w:type="fixed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FA7184" w14:paraId="08903E7C" w14:textId="77777777" w:rsidTr="008B446E">
        <w:tc>
          <w:tcPr>
            <w:tcW w:w="2866" w:type="dxa"/>
            <w:shd w:val="clear" w:color="auto" w:fill="D0CECE" w:themeFill="background2" w:themeFillShade="E6"/>
          </w:tcPr>
          <w:p w14:paraId="69AB8AC7" w14:textId="77777777" w:rsidR="00FA7184" w:rsidRDefault="00FA7184" w:rsidP="00B35597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标签名称</w:t>
            </w:r>
          </w:p>
        </w:tc>
        <w:tc>
          <w:tcPr>
            <w:tcW w:w="2865" w:type="dxa"/>
            <w:shd w:val="clear" w:color="auto" w:fill="D0CECE" w:themeFill="background2" w:themeFillShade="E6"/>
          </w:tcPr>
          <w:p w14:paraId="74F7E4E8" w14:textId="77777777" w:rsidR="00FA7184" w:rsidRDefault="00FA7184" w:rsidP="008B446E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类别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51598B5" w14:textId="77777777" w:rsidR="00FA7184" w:rsidRDefault="00FA7184" w:rsidP="008B446E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FA7184" w14:paraId="5511A742" w14:textId="77777777" w:rsidTr="008B446E">
        <w:tc>
          <w:tcPr>
            <w:tcW w:w="2866" w:type="dxa"/>
          </w:tcPr>
          <w:p w14:paraId="20B9CFA6" w14:textId="77777777" w:rsidR="00FA7184" w:rsidRDefault="00FA7184" w:rsidP="00B35597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对问卷的态度</w:t>
            </w:r>
          </w:p>
        </w:tc>
        <w:tc>
          <w:tcPr>
            <w:tcW w:w="2865" w:type="dxa"/>
          </w:tcPr>
          <w:p w14:paraId="135FDA6A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敷衍、中性、认真</w:t>
            </w:r>
          </w:p>
        </w:tc>
        <w:tc>
          <w:tcPr>
            <w:tcW w:w="2791" w:type="dxa"/>
          </w:tcPr>
          <w:p w14:paraId="5F4AD671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认真对待问卷的用户的态度更具有真实性</w:t>
            </w:r>
          </w:p>
        </w:tc>
      </w:tr>
      <w:tr w:rsidR="00FA7184" w14:paraId="7ED49A3E" w14:textId="77777777" w:rsidTr="008B446E">
        <w:tc>
          <w:tcPr>
            <w:tcW w:w="2866" w:type="dxa"/>
          </w:tcPr>
          <w:p w14:paraId="214A72A2" w14:textId="77777777" w:rsidR="00FA7184" w:rsidRDefault="00FA7184" w:rsidP="00B35597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对网络的态度</w:t>
            </w:r>
          </w:p>
        </w:tc>
        <w:tc>
          <w:tcPr>
            <w:tcW w:w="2865" w:type="dxa"/>
          </w:tcPr>
          <w:p w14:paraId="401C7AA8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不满意、还行、很满意</w:t>
            </w:r>
          </w:p>
        </w:tc>
        <w:tc>
          <w:tcPr>
            <w:tcW w:w="2791" w:type="dxa"/>
          </w:tcPr>
          <w:p w14:paraId="1F9A55A7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按照三个层次对网络的态度进行区分</w:t>
            </w:r>
          </w:p>
        </w:tc>
      </w:tr>
      <w:tr w:rsidR="00FA7184" w14:paraId="32759642" w14:textId="77777777" w:rsidTr="008B446E">
        <w:tc>
          <w:tcPr>
            <w:tcW w:w="2866" w:type="dxa"/>
          </w:tcPr>
          <w:p w14:paraId="3D2E2DAA" w14:textId="77777777" w:rsidR="00FA7184" w:rsidRDefault="00FA7184" w:rsidP="00B35597">
            <w:pPr>
              <w:pStyle w:val="a7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不满意的原因</w:t>
            </w:r>
          </w:p>
        </w:tc>
        <w:tc>
          <w:tcPr>
            <w:tcW w:w="2865" w:type="dxa"/>
          </w:tcPr>
          <w:p w14:paraId="2F9AB763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网速、通话</w:t>
            </w:r>
          </w:p>
        </w:tc>
        <w:tc>
          <w:tcPr>
            <w:tcW w:w="2791" w:type="dxa"/>
          </w:tcPr>
          <w:p w14:paraId="5D7A28A1" w14:textId="77777777" w:rsidR="00FA7184" w:rsidRDefault="00FA7184" w:rsidP="008B446E">
            <w:pPr>
              <w:pStyle w:val="a7"/>
              <w:ind w:firstLineChars="0" w:firstLine="0"/>
              <w:rPr>
                <w:rFonts w:cs="宋体"/>
              </w:rPr>
            </w:pPr>
          </w:p>
        </w:tc>
      </w:tr>
    </w:tbl>
    <w:p w14:paraId="64123FC9" w14:textId="508C1187" w:rsidR="00FA7184" w:rsidRPr="00455902" w:rsidRDefault="00FA7184" w:rsidP="00FA7184">
      <w:pPr>
        <w:pStyle w:val="a7"/>
        <w:spacing w:line="360" w:lineRule="auto"/>
        <w:ind w:firstLineChars="0" w:firstLine="0"/>
        <w:jc w:val="center"/>
        <w:rPr>
          <w:rFonts w:cs="宋体"/>
          <w:sz w:val="21"/>
          <w:szCs w:val="21"/>
        </w:rPr>
      </w:pPr>
      <w:r w:rsidRPr="00455902">
        <w:rPr>
          <w:rFonts w:cs="宋体" w:hint="eastAsia"/>
          <w:sz w:val="21"/>
          <w:szCs w:val="21"/>
        </w:rPr>
        <w:t>表4-</w:t>
      </w:r>
      <w:r w:rsidR="00C46018">
        <w:rPr>
          <w:rFonts w:cs="宋体"/>
          <w:sz w:val="21"/>
          <w:szCs w:val="21"/>
        </w:rPr>
        <w:t>5</w:t>
      </w:r>
      <w:r w:rsidRPr="00455902">
        <w:rPr>
          <w:rFonts w:cs="宋体" w:hint="eastAsia"/>
          <w:sz w:val="21"/>
          <w:szCs w:val="21"/>
        </w:rPr>
        <w:t xml:space="preserve"> 用户满意度标签定义</w:t>
      </w:r>
    </w:p>
    <w:p w14:paraId="2B25EBBF" w14:textId="29650A6D" w:rsidR="00211675" w:rsidRDefault="00211675" w:rsidP="00211675">
      <w:pPr>
        <w:pStyle w:val="2"/>
      </w:pPr>
      <w:bookmarkStart w:id="240" w:name="_Toc535506072"/>
      <w:r>
        <w:rPr>
          <w:rFonts w:hint="eastAsia"/>
        </w:rPr>
        <w:t>管理驾驶舱</w:t>
      </w:r>
      <w:bookmarkEnd w:id="240"/>
    </w:p>
    <w:p w14:paraId="68D1BD2D" w14:textId="77777777" w:rsidR="00211675" w:rsidRDefault="00211675" w:rsidP="00211675">
      <w:pPr>
        <w:pStyle w:val="3"/>
      </w:pPr>
      <w:bookmarkStart w:id="241" w:name="_Toc535506073"/>
      <w:r>
        <w:rPr>
          <w:rFonts w:hint="eastAsia"/>
        </w:rPr>
        <w:t>功能简介</w:t>
      </w:r>
      <w:bookmarkEnd w:id="241"/>
    </w:p>
    <w:p w14:paraId="5153496E" w14:textId="77777777" w:rsidR="00211675" w:rsidRDefault="00840F22" w:rsidP="00211675">
      <w:pPr>
        <w:pStyle w:val="4"/>
      </w:pPr>
      <w:r>
        <w:t>网络数据</w:t>
      </w:r>
    </w:p>
    <w:p w14:paraId="0334D1E3" w14:textId="3FDC21DE" w:rsidR="00840F22" w:rsidRPr="00857C7C" w:rsidRDefault="007E194B" w:rsidP="00857C7C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bCs/>
          <w:sz w:val="24"/>
          <w:szCs w:val="24"/>
        </w:rPr>
        <w:t>提取</w:t>
      </w:r>
      <w:r w:rsidR="00840F22">
        <w:rPr>
          <w:rFonts w:ascii="宋体" w:hAnsi="宋体" w:cs="宋体" w:hint="eastAsia"/>
          <w:bCs/>
          <w:sz w:val="24"/>
          <w:szCs w:val="24"/>
        </w:rPr>
        <w:t>网络相关的数据</w:t>
      </w:r>
      <w:r w:rsidR="00857C7C">
        <w:rPr>
          <w:rFonts w:ascii="宋体" w:hAnsi="宋体" w:cs="宋体" w:hint="eastAsia"/>
          <w:bCs/>
          <w:sz w:val="24"/>
          <w:szCs w:val="24"/>
        </w:rPr>
        <w:t>，进行同比和</w:t>
      </w:r>
      <w:r w:rsidR="00840F22">
        <w:rPr>
          <w:rFonts w:ascii="宋体" w:hAnsi="宋体" w:cs="宋体" w:hint="eastAsia"/>
          <w:bCs/>
          <w:sz w:val="24"/>
          <w:szCs w:val="24"/>
        </w:rPr>
        <w:t>环比分析</w:t>
      </w:r>
      <w:r w:rsidR="00857C7C">
        <w:rPr>
          <w:rFonts w:ascii="宋体" w:hAnsi="宋体" w:cs="宋体" w:hint="eastAsia"/>
          <w:bCs/>
          <w:sz w:val="24"/>
          <w:szCs w:val="24"/>
        </w:rPr>
        <w:t>，包括</w:t>
      </w:r>
      <w:r w:rsidR="00857C7C" w:rsidRPr="00857C7C">
        <w:rPr>
          <w:rFonts w:ascii="宋体" w:hAnsi="宋体" w:cs="宋体" w:hint="eastAsia"/>
          <w:sz w:val="24"/>
          <w:szCs w:val="28"/>
        </w:rPr>
        <w:t>日、周、月、季度、年的</w:t>
      </w:r>
      <w:r w:rsidR="00857C7C">
        <w:rPr>
          <w:rFonts w:ascii="宋体" w:hAnsi="宋体" w:cs="宋体" w:hint="eastAsia"/>
          <w:sz w:val="24"/>
          <w:szCs w:val="28"/>
        </w:rPr>
        <w:t>对比。</w:t>
      </w:r>
    </w:p>
    <w:p w14:paraId="1C64AB89" w14:textId="7B0C0741" w:rsidR="00840F22" w:rsidRDefault="00C46018" w:rsidP="00840F22">
      <w:pPr>
        <w:pStyle w:val="4"/>
      </w:pPr>
      <w:r>
        <w:lastRenderedPageBreak/>
        <w:t>投诉问题</w:t>
      </w:r>
      <w:r w:rsidR="00840F22">
        <w:rPr>
          <w:rFonts w:hint="eastAsia"/>
        </w:rPr>
        <w:t>分类</w:t>
      </w:r>
    </w:p>
    <w:p w14:paraId="5D1577D8" w14:textId="177F3F01" w:rsidR="007E194B" w:rsidRPr="007E194B" w:rsidRDefault="007E194B" w:rsidP="007E194B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sz w:val="24"/>
          <w:szCs w:val="28"/>
        </w:rPr>
        <w:t>提取</w:t>
      </w:r>
      <w:r w:rsidR="00C46018">
        <w:rPr>
          <w:rFonts w:ascii="宋体" w:hAnsi="宋体" w:cs="宋体"/>
          <w:sz w:val="24"/>
          <w:szCs w:val="28"/>
        </w:rPr>
        <w:t>投诉</w:t>
      </w:r>
      <w:r>
        <w:rPr>
          <w:rFonts w:ascii="宋体" w:hAnsi="宋体" w:cs="宋体" w:hint="eastAsia"/>
          <w:sz w:val="24"/>
          <w:szCs w:val="28"/>
        </w:rPr>
        <w:t>分类数据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1BA3787B" w14:textId="07A0BC8B" w:rsidR="00840F22" w:rsidRDefault="00C46018" w:rsidP="00840F22">
      <w:pPr>
        <w:pStyle w:val="4"/>
      </w:pPr>
      <w:proofErr w:type="gramStart"/>
      <w:r>
        <w:t>低满意度用户</w:t>
      </w:r>
      <w:proofErr w:type="gramEnd"/>
      <w:r w:rsidR="00840F22">
        <w:rPr>
          <w:rFonts w:hint="eastAsia"/>
        </w:rPr>
        <w:t>识别</w:t>
      </w:r>
    </w:p>
    <w:p w14:paraId="6951C672" w14:textId="77777777" w:rsidR="007E194B" w:rsidRPr="007E194B" w:rsidRDefault="007E194B" w:rsidP="007E194B">
      <w:pPr>
        <w:spacing w:line="360" w:lineRule="auto"/>
        <w:ind w:firstLineChars="200" w:firstLine="480"/>
        <w:rPr>
          <w:sz w:val="20"/>
        </w:rPr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用户情绪</w:t>
      </w:r>
      <w:r>
        <w:rPr>
          <w:rFonts w:ascii="宋体" w:hAnsi="宋体" w:cs="宋体" w:hint="eastAsia"/>
          <w:sz w:val="24"/>
          <w:szCs w:val="28"/>
        </w:rPr>
        <w:t>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0136F35C" w14:textId="43A728A7" w:rsidR="00840F22" w:rsidRDefault="00840F22" w:rsidP="00840F22">
      <w:pPr>
        <w:pStyle w:val="4"/>
      </w:pPr>
      <w:r>
        <w:rPr>
          <w:rFonts w:hint="eastAsia"/>
        </w:rPr>
        <w:t>用户</w:t>
      </w:r>
      <w:r w:rsidR="00C46018">
        <w:rPr>
          <w:rFonts w:hint="eastAsia"/>
        </w:rPr>
        <w:t>行为</w:t>
      </w:r>
      <w:r>
        <w:rPr>
          <w:rFonts w:hint="eastAsia"/>
        </w:rPr>
        <w:t>特征</w:t>
      </w:r>
    </w:p>
    <w:p w14:paraId="3422D223" w14:textId="7ECF5938" w:rsidR="00A17E88" w:rsidRPr="00A17E88" w:rsidRDefault="00A17E88" w:rsidP="00A17E8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</w:t>
      </w:r>
      <w:r w:rsidR="00C46018">
        <w:rPr>
          <w:rFonts w:ascii="宋体" w:hAnsi="宋体" w:cs="宋体" w:hint="eastAsia"/>
          <w:sz w:val="24"/>
          <w:szCs w:val="28"/>
        </w:rPr>
        <w:t>行为</w:t>
      </w:r>
      <w:r>
        <w:rPr>
          <w:rFonts w:ascii="宋体" w:hAnsi="宋体" w:cs="宋体" w:hint="eastAsia"/>
          <w:sz w:val="24"/>
          <w:szCs w:val="28"/>
        </w:rPr>
        <w:t>特征数据</w:t>
      </w:r>
      <w:r w:rsidRPr="007E194B">
        <w:rPr>
          <w:rFonts w:ascii="宋体" w:hAnsi="宋体" w:cs="宋体" w:hint="eastAsia"/>
          <w:sz w:val="24"/>
          <w:szCs w:val="28"/>
        </w:rPr>
        <w:t>，进行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36E447A8" w14:textId="1CFC7320" w:rsidR="00840F22" w:rsidRDefault="00840F22" w:rsidP="00840F22">
      <w:pPr>
        <w:pStyle w:val="4"/>
      </w:pPr>
      <w:r>
        <w:rPr>
          <w:rFonts w:hint="eastAsia"/>
        </w:rPr>
        <w:t>用户满意度</w:t>
      </w:r>
    </w:p>
    <w:p w14:paraId="6E9DCD2F" w14:textId="77777777" w:rsidR="00A17E88" w:rsidRPr="00A17E88" w:rsidRDefault="00A17E88" w:rsidP="00A17E88">
      <w:pPr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8"/>
        </w:rPr>
        <w:t>提取</w:t>
      </w:r>
      <w:r w:rsidRPr="007E194B">
        <w:rPr>
          <w:rFonts w:ascii="宋体" w:hAnsi="宋体" w:cs="宋体" w:hint="eastAsia"/>
          <w:sz w:val="24"/>
          <w:szCs w:val="28"/>
        </w:rPr>
        <w:t>用户</w:t>
      </w:r>
      <w:r>
        <w:rPr>
          <w:rFonts w:ascii="宋体" w:hAnsi="宋体" w:cs="宋体" w:hint="eastAsia"/>
          <w:sz w:val="24"/>
          <w:szCs w:val="28"/>
        </w:rPr>
        <w:t>满意度数据</w:t>
      </w:r>
      <w:r w:rsidRPr="007E194B">
        <w:rPr>
          <w:rFonts w:ascii="宋体" w:hAnsi="宋体" w:cs="宋体" w:hint="eastAsia"/>
          <w:sz w:val="24"/>
          <w:szCs w:val="28"/>
        </w:rPr>
        <w:t>，进行日、周、月、季度、年的同比和环比</w:t>
      </w:r>
      <w:r>
        <w:rPr>
          <w:rFonts w:ascii="宋体" w:hAnsi="宋体" w:cs="宋体" w:hint="eastAsia"/>
          <w:sz w:val="24"/>
          <w:szCs w:val="28"/>
        </w:rPr>
        <w:t>分析。</w:t>
      </w:r>
    </w:p>
    <w:p w14:paraId="36D581CE" w14:textId="77777777" w:rsidR="00211675" w:rsidRDefault="00211675" w:rsidP="00211675">
      <w:pPr>
        <w:pStyle w:val="3"/>
      </w:pPr>
      <w:bookmarkStart w:id="242" w:name="_Toc535506074"/>
      <w:r>
        <w:rPr>
          <w:rFonts w:hint="eastAsia"/>
        </w:rPr>
        <w:t>数据项</w:t>
      </w:r>
      <w:bookmarkEnd w:id="242"/>
    </w:p>
    <w:p w14:paraId="37E18DE2" w14:textId="77777777" w:rsidR="00211675" w:rsidRDefault="00211675" w:rsidP="00211675">
      <w:pPr>
        <w:pStyle w:val="3"/>
      </w:pPr>
      <w:bookmarkStart w:id="243" w:name="_Toc535506075"/>
      <w:r>
        <w:rPr>
          <w:rFonts w:hint="eastAsia"/>
        </w:rPr>
        <w:t>用户界面（示例）</w:t>
      </w:r>
      <w:bookmarkEnd w:id="243"/>
    </w:p>
    <w:p w14:paraId="630CECF8" w14:textId="77777777" w:rsidR="00211675" w:rsidRPr="00211675" w:rsidRDefault="00211675" w:rsidP="00211675">
      <w:r>
        <w:rPr>
          <w:rFonts w:ascii="宋体" w:hAnsi="宋体" w:cs="宋体" w:hint="eastAsia"/>
          <w:noProof/>
        </w:rPr>
        <w:drawing>
          <wp:inline distT="0" distB="0" distL="0" distR="0" wp14:anchorId="025B7347" wp14:editId="15BFA856">
            <wp:extent cx="5273040" cy="3412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3319" cy="34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C615" w14:textId="77777777" w:rsidR="00AA4697" w:rsidRDefault="008B1A73">
      <w:pPr>
        <w:pStyle w:val="1"/>
      </w:pPr>
      <w:bookmarkStart w:id="244" w:name="_Toc534720737"/>
      <w:bookmarkStart w:id="245" w:name="_Toc534720738"/>
      <w:bookmarkStart w:id="246" w:name="_Toc534720739"/>
      <w:bookmarkStart w:id="247" w:name="_Toc534720740"/>
      <w:bookmarkStart w:id="248" w:name="_Toc534720741"/>
      <w:bookmarkStart w:id="249" w:name="_Toc534720742"/>
      <w:bookmarkStart w:id="250" w:name="_Toc534720743"/>
      <w:bookmarkStart w:id="251" w:name="_Toc534720744"/>
      <w:bookmarkStart w:id="252" w:name="_Toc534720745"/>
      <w:bookmarkStart w:id="253" w:name="_Toc534720746"/>
      <w:bookmarkStart w:id="254" w:name="_Toc534720747"/>
      <w:bookmarkStart w:id="255" w:name="_Toc534720748"/>
      <w:bookmarkStart w:id="256" w:name="_Toc535506076"/>
      <w:bookmarkEnd w:id="37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>
        <w:rPr>
          <w:rFonts w:hint="eastAsia"/>
        </w:rPr>
        <w:lastRenderedPageBreak/>
        <w:t>附录</w:t>
      </w:r>
      <w:bookmarkEnd w:id="256"/>
    </w:p>
    <w:p w14:paraId="4D1ABAE4" w14:textId="52459224" w:rsidR="00AA4697" w:rsidRDefault="008B1A73">
      <w:pPr>
        <w:pStyle w:val="2"/>
      </w:pPr>
      <w:bookmarkStart w:id="257" w:name="_Toc535506077"/>
      <w:r>
        <w:rPr>
          <w:rFonts w:hint="eastAsia"/>
        </w:rPr>
        <w:t>附录</w:t>
      </w:r>
      <w:r>
        <w:t>1</w:t>
      </w:r>
      <w:r>
        <w:rPr>
          <w:rFonts w:hint="eastAsia"/>
        </w:rPr>
        <w:t>：功能列表</w:t>
      </w:r>
      <w:bookmarkEnd w:id="257"/>
    </w:p>
    <w:p w14:paraId="15809D91" w14:textId="65C7FFC1" w:rsidR="00AA4697" w:rsidRDefault="00AA4697" w:rsidP="009D29B6">
      <w:pPr>
        <w:pStyle w:val="2"/>
        <w:numPr>
          <w:ilvl w:val="0"/>
          <w:numId w:val="0"/>
        </w:numPr>
      </w:pPr>
    </w:p>
    <w:sectPr w:rsidR="00AA469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6" w:author="wenwei" w:date="2019-01-17T10:16:00Z" w:initials="w">
    <w:p w14:paraId="3FBC1EA7" w14:textId="273097DD" w:rsidR="006B5B58" w:rsidRDefault="006B5B58">
      <w:pPr>
        <w:pStyle w:val="a4"/>
      </w:pPr>
      <w:r>
        <w:rPr>
          <w:rStyle w:val="af4"/>
        </w:rPr>
        <w:annotationRef/>
      </w:r>
      <w:r>
        <w:t>考虑推广名字</w:t>
      </w:r>
    </w:p>
  </w:comment>
  <w:comment w:id="90" w:author="wenwei" w:date="2019-01-17T10:17:00Z" w:initials="w">
    <w:p w14:paraId="4F187990" w14:textId="49290988" w:rsidR="006B5B58" w:rsidRDefault="006B5B58">
      <w:pPr>
        <w:pStyle w:val="a4"/>
      </w:pPr>
      <w:r>
        <w:rPr>
          <w:rStyle w:val="af4"/>
        </w:rPr>
        <w:annotationRef/>
      </w:r>
      <w:r>
        <w:t>考虑推广名字</w:t>
      </w:r>
    </w:p>
  </w:comment>
  <w:comment w:id="231" w:author="wenwei" w:date="2019-01-17T16:25:00Z" w:initials="w">
    <w:p w14:paraId="465F9274" w14:textId="5AF1C9CC" w:rsidR="006B5B58" w:rsidRDefault="006B5B58">
      <w:pPr>
        <w:pStyle w:val="a4"/>
      </w:pPr>
      <w:r>
        <w:rPr>
          <w:rStyle w:val="af4"/>
        </w:rPr>
        <w:annotationRef/>
      </w:r>
      <w:r>
        <w:rPr>
          <w:rFonts w:hint="eastAsia"/>
        </w:rPr>
        <w:t>演示效果要好，最好是按时间动态变化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BC1EA7" w15:done="0"/>
  <w15:commentEx w15:paraId="4F187990" w15:done="0"/>
  <w15:commentEx w15:paraId="465F92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598F" w14:textId="77777777" w:rsidR="00474BF1" w:rsidRDefault="00474BF1">
      <w:r>
        <w:separator/>
      </w:r>
    </w:p>
  </w:endnote>
  <w:endnote w:type="continuationSeparator" w:id="0">
    <w:p w14:paraId="1D4E998F" w14:textId="77777777" w:rsidR="00474BF1" w:rsidRDefault="0047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7390E" w14:textId="77777777" w:rsidR="006B5B58" w:rsidRDefault="006B5B5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1924D569" w14:textId="77777777" w:rsidR="006B5B58" w:rsidRDefault="006B5B5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90B92" w14:textId="77777777" w:rsidR="006B5B58" w:rsidRDefault="006B5B58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21210F">
      <w:rPr>
        <w:noProof/>
        <w:lang w:val="zh-CN"/>
      </w:rPr>
      <w:t>1</w:t>
    </w:r>
    <w:r>
      <w:fldChar w:fldCharType="end"/>
    </w:r>
  </w:p>
  <w:p w14:paraId="176DCA5D" w14:textId="77777777" w:rsidR="006B5B58" w:rsidRDefault="006B5B5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BAB91" w14:textId="77777777" w:rsidR="006B5B58" w:rsidRDefault="006B5B58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061B" w:rsidRPr="0043061B">
      <w:rPr>
        <w:noProof/>
        <w:lang w:val="zh-CN"/>
      </w:rPr>
      <w:t>14</w:t>
    </w:r>
    <w:r>
      <w:fldChar w:fldCharType="end"/>
    </w:r>
  </w:p>
  <w:p w14:paraId="5241C5B9" w14:textId="77777777" w:rsidR="006B5B58" w:rsidRDefault="006B5B58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E425B" w14:textId="77777777" w:rsidR="00474BF1" w:rsidRDefault="00474BF1">
      <w:r>
        <w:separator/>
      </w:r>
    </w:p>
  </w:footnote>
  <w:footnote w:type="continuationSeparator" w:id="0">
    <w:p w14:paraId="40B692F0" w14:textId="77777777" w:rsidR="00474BF1" w:rsidRDefault="00474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D5783" w14:textId="77777777" w:rsidR="006B5B58" w:rsidRDefault="006B5B58" w:rsidP="0075000A">
    <w:pPr>
      <w:pStyle w:val="ac"/>
      <w:jc w:val="left"/>
    </w:pPr>
    <w:r>
      <w:rPr>
        <w:noProof/>
      </w:rPr>
      <w:drawing>
        <wp:inline distT="0" distB="0" distL="0" distR="0" wp14:anchorId="0CF0FE74" wp14:editId="145E6822">
          <wp:extent cx="1160327" cy="198120"/>
          <wp:effectExtent l="0" t="0" r="190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样式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665" cy="22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</w:t>
    </w:r>
  </w:p>
  <w:p w14:paraId="7182EABE" w14:textId="77777777" w:rsidR="006B5B58" w:rsidRDefault="006B5B58" w:rsidP="0075000A">
    <w:pPr>
      <w:pStyle w:val="ac"/>
    </w:pPr>
    <w:r>
      <w:t>深圳市证通电子股份有限公司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43255" w14:textId="77777777" w:rsidR="006B5B58" w:rsidRDefault="006B5B58">
    <w:pPr>
      <w:pBdr>
        <w:bottom w:val="single" w:sz="4" w:space="1" w:color="auto"/>
      </w:pBdr>
      <w:wordWrap w:val="0"/>
      <w:ind w:right="100"/>
      <w:jc w:val="right"/>
    </w:pPr>
    <w:r>
      <w:rPr>
        <w:rFonts w:hint="eastAsia"/>
      </w:rPr>
      <w:t xml:space="preserve">                  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89B7C" w14:textId="77777777" w:rsidR="006B5B58" w:rsidRDefault="006B5B58">
    <w:pPr>
      <w:pBdr>
        <w:bottom w:val="single" w:sz="4" w:space="1" w:color="auto"/>
      </w:pBdr>
      <w:wordWrap w:val="0"/>
      <w:ind w:right="100"/>
      <w:jc w:val="right"/>
    </w:pPr>
    <w:r>
      <w:rPr>
        <w:rFonts w:hint="eastAsia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618C"/>
    <w:multiLevelType w:val="multilevel"/>
    <w:tmpl w:val="6054D3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A85823"/>
    <w:multiLevelType w:val="multilevel"/>
    <w:tmpl w:val="08A858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2E3699"/>
    <w:multiLevelType w:val="hybridMultilevel"/>
    <w:tmpl w:val="1F50A8EA"/>
    <w:lvl w:ilvl="0" w:tplc="3114159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E1C0334"/>
    <w:multiLevelType w:val="multilevel"/>
    <w:tmpl w:val="0E1C033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87908FF"/>
    <w:multiLevelType w:val="multilevel"/>
    <w:tmpl w:val="187908FF"/>
    <w:lvl w:ilvl="0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1BB764D8"/>
    <w:multiLevelType w:val="multilevel"/>
    <w:tmpl w:val="1BB764D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283980"/>
    <w:multiLevelType w:val="multilevel"/>
    <w:tmpl w:val="212839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180186"/>
    <w:multiLevelType w:val="multilevel"/>
    <w:tmpl w:val="2718018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D427471"/>
    <w:multiLevelType w:val="multilevel"/>
    <w:tmpl w:val="2D427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7C74DE"/>
    <w:multiLevelType w:val="hybridMultilevel"/>
    <w:tmpl w:val="47AE6838"/>
    <w:lvl w:ilvl="0" w:tplc="0ABA04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B1169"/>
    <w:multiLevelType w:val="multilevel"/>
    <w:tmpl w:val="311B1169"/>
    <w:lvl w:ilvl="0">
      <w:start w:val="1"/>
      <w:numFmt w:val="japaneseCounting"/>
      <w:pStyle w:val="1h1MainHeading15"/>
      <w:lvlText w:val="第%1章.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6F3D4F"/>
    <w:multiLevelType w:val="hybridMultilevel"/>
    <w:tmpl w:val="5B683556"/>
    <w:lvl w:ilvl="0" w:tplc="833ACA7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B56018"/>
    <w:multiLevelType w:val="multilevel"/>
    <w:tmpl w:val="37B56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1C1F3A"/>
    <w:multiLevelType w:val="multilevel"/>
    <w:tmpl w:val="391C1F3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A9C445E"/>
    <w:multiLevelType w:val="multilevel"/>
    <w:tmpl w:val="3A9C445E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6085A7A"/>
    <w:multiLevelType w:val="multilevel"/>
    <w:tmpl w:val="46085A7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B4965B1"/>
    <w:multiLevelType w:val="hybridMultilevel"/>
    <w:tmpl w:val="7400BCB6"/>
    <w:lvl w:ilvl="0" w:tplc="C6F68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BF3647F"/>
    <w:multiLevelType w:val="hybridMultilevel"/>
    <w:tmpl w:val="4BD0F8D2"/>
    <w:lvl w:ilvl="0" w:tplc="47260C1E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D270B82"/>
    <w:multiLevelType w:val="multilevel"/>
    <w:tmpl w:val="4D270B82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38A21A9"/>
    <w:multiLevelType w:val="multilevel"/>
    <w:tmpl w:val="538A21A9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C137F06"/>
    <w:multiLevelType w:val="multilevel"/>
    <w:tmpl w:val="5C137F06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EBE71E2"/>
    <w:multiLevelType w:val="multilevel"/>
    <w:tmpl w:val="5EBE71E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1280916"/>
    <w:multiLevelType w:val="hybridMultilevel"/>
    <w:tmpl w:val="7400BCB6"/>
    <w:lvl w:ilvl="0" w:tplc="C6F68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2D0BEC"/>
    <w:multiLevelType w:val="multilevel"/>
    <w:tmpl w:val="632D0BE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3CC59A9"/>
    <w:multiLevelType w:val="multilevel"/>
    <w:tmpl w:val="63CC59A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5373166"/>
    <w:multiLevelType w:val="hybridMultilevel"/>
    <w:tmpl w:val="665A0BBC"/>
    <w:lvl w:ilvl="0" w:tplc="98AEEE0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9F0A8E"/>
    <w:multiLevelType w:val="multilevel"/>
    <w:tmpl w:val="679F0A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7A5603"/>
    <w:multiLevelType w:val="multilevel"/>
    <w:tmpl w:val="687A5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8BD623D"/>
    <w:multiLevelType w:val="hybridMultilevel"/>
    <w:tmpl w:val="40DEEBC0"/>
    <w:lvl w:ilvl="0" w:tplc="5232BD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676DB0"/>
    <w:multiLevelType w:val="hybridMultilevel"/>
    <w:tmpl w:val="B5E23208"/>
    <w:lvl w:ilvl="0" w:tplc="A1E6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7E36DB"/>
    <w:multiLevelType w:val="multilevel"/>
    <w:tmpl w:val="6A7E36DB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C4A2B4F"/>
    <w:multiLevelType w:val="multilevel"/>
    <w:tmpl w:val="6C4A2B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D50670F"/>
    <w:multiLevelType w:val="multilevel"/>
    <w:tmpl w:val="6D50670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E487F3B"/>
    <w:multiLevelType w:val="hybridMultilevel"/>
    <w:tmpl w:val="A31E6620"/>
    <w:lvl w:ilvl="0" w:tplc="43A4688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17D1B44"/>
    <w:multiLevelType w:val="multilevel"/>
    <w:tmpl w:val="717D1B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35715C8"/>
    <w:multiLevelType w:val="hybridMultilevel"/>
    <w:tmpl w:val="284E9A98"/>
    <w:lvl w:ilvl="0" w:tplc="5EEAA8B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F0584D"/>
    <w:multiLevelType w:val="multilevel"/>
    <w:tmpl w:val="75F058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7930983"/>
    <w:multiLevelType w:val="hybridMultilevel"/>
    <w:tmpl w:val="BEB6F5E6"/>
    <w:lvl w:ilvl="0" w:tplc="43D24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2D46DC"/>
    <w:multiLevelType w:val="multilevel"/>
    <w:tmpl w:val="7E2D46DC"/>
    <w:lvl w:ilvl="0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26"/>
  </w:num>
  <w:num w:numId="9">
    <w:abstractNumId w:val="6"/>
  </w:num>
  <w:num w:numId="10">
    <w:abstractNumId w:val="13"/>
  </w:num>
  <w:num w:numId="11">
    <w:abstractNumId w:val="4"/>
  </w:num>
  <w:num w:numId="12">
    <w:abstractNumId w:val="1"/>
  </w:num>
  <w:num w:numId="13">
    <w:abstractNumId w:val="27"/>
  </w:num>
  <w:num w:numId="14">
    <w:abstractNumId w:val="23"/>
  </w:num>
  <w:num w:numId="15">
    <w:abstractNumId w:val="30"/>
  </w:num>
  <w:num w:numId="16">
    <w:abstractNumId w:val="31"/>
  </w:num>
  <w:num w:numId="17">
    <w:abstractNumId w:val="38"/>
  </w:num>
  <w:num w:numId="18">
    <w:abstractNumId w:val="19"/>
  </w:num>
  <w:num w:numId="19">
    <w:abstractNumId w:val="32"/>
  </w:num>
  <w:num w:numId="20">
    <w:abstractNumId w:val="8"/>
  </w:num>
  <w:num w:numId="21">
    <w:abstractNumId w:val="3"/>
  </w:num>
  <w:num w:numId="22">
    <w:abstractNumId w:val="24"/>
  </w:num>
  <w:num w:numId="23">
    <w:abstractNumId w:val="21"/>
  </w:num>
  <w:num w:numId="24">
    <w:abstractNumId w:val="36"/>
  </w:num>
  <w:num w:numId="25">
    <w:abstractNumId w:val="5"/>
  </w:num>
  <w:num w:numId="26">
    <w:abstractNumId w:val="34"/>
  </w:num>
  <w:num w:numId="27">
    <w:abstractNumId w:val="15"/>
  </w:num>
  <w:num w:numId="28">
    <w:abstractNumId w:val="17"/>
  </w:num>
  <w:num w:numId="29">
    <w:abstractNumId w:val="11"/>
  </w:num>
  <w:num w:numId="30">
    <w:abstractNumId w:val="37"/>
  </w:num>
  <w:num w:numId="31">
    <w:abstractNumId w:val="25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3"/>
  </w:num>
  <w:num w:numId="37">
    <w:abstractNumId w:val="9"/>
  </w:num>
  <w:num w:numId="38">
    <w:abstractNumId w:val="2"/>
  </w:num>
  <w:num w:numId="39">
    <w:abstractNumId w:val="29"/>
  </w:num>
  <w:num w:numId="40">
    <w:abstractNumId w:val="22"/>
  </w:num>
  <w:num w:numId="41">
    <w:abstractNumId w:val="16"/>
  </w:num>
  <w:num w:numId="42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nwei">
    <w15:presenceInfo w15:providerId="None" w15:userId="wenwei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26"/>
    <w:rsid w:val="000030A7"/>
    <w:rsid w:val="00004FED"/>
    <w:rsid w:val="00007858"/>
    <w:rsid w:val="0000793F"/>
    <w:rsid w:val="000102F3"/>
    <w:rsid w:val="0001082D"/>
    <w:rsid w:val="00012056"/>
    <w:rsid w:val="00012CE6"/>
    <w:rsid w:val="00012FB9"/>
    <w:rsid w:val="000137DA"/>
    <w:rsid w:val="00013B62"/>
    <w:rsid w:val="0001514D"/>
    <w:rsid w:val="00020C1B"/>
    <w:rsid w:val="0002267B"/>
    <w:rsid w:val="00030198"/>
    <w:rsid w:val="00032A38"/>
    <w:rsid w:val="00033E4C"/>
    <w:rsid w:val="000349E4"/>
    <w:rsid w:val="0003660E"/>
    <w:rsid w:val="00046487"/>
    <w:rsid w:val="00051D70"/>
    <w:rsid w:val="00052143"/>
    <w:rsid w:val="00053650"/>
    <w:rsid w:val="00053723"/>
    <w:rsid w:val="00062B2A"/>
    <w:rsid w:val="00062C11"/>
    <w:rsid w:val="00063814"/>
    <w:rsid w:val="00066E75"/>
    <w:rsid w:val="00067B79"/>
    <w:rsid w:val="0007070F"/>
    <w:rsid w:val="00070C11"/>
    <w:rsid w:val="0007417C"/>
    <w:rsid w:val="00074EAA"/>
    <w:rsid w:val="00075176"/>
    <w:rsid w:val="00075858"/>
    <w:rsid w:val="0007659A"/>
    <w:rsid w:val="00076B2F"/>
    <w:rsid w:val="00076B71"/>
    <w:rsid w:val="00077473"/>
    <w:rsid w:val="00081059"/>
    <w:rsid w:val="00083920"/>
    <w:rsid w:val="000913C7"/>
    <w:rsid w:val="00091FEB"/>
    <w:rsid w:val="000929CD"/>
    <w:rsid w:val="00092C01"/>
    <w:rsid w:val="000978A1"/>
    <w:rsid w:val="000A0B53"/>
    <w:rsid w:val="000A1A62"/>
    <w:rsid w:val="000A1BEA"/>
    <w:rsid w:val="000A32AE"/>
    <w:rsid w:val="000A4C25"/>
    <w:rsid w:val="000A6650"/>
    <w:rsid w:val="000A7201"/>
    <w:rsid w:val="000B0613"/>
    <w:rsid w:val="000B0B08"/>
    <w:rsid w:val="000B252F"/>
    <w:rsid w:val="000B3BB3"/>
    <w:rsid w:val="000B43F0"/>
    <w:rsid w:val="000B6C6E"/>
    <w:rsid w:val="000B7E46"/>
    <w:rsid w:val="000C053A"/>
    <w:rsid w:val="000C0FC5"/>
    <w:rsid w:val="000C38BC"/>
    <w:rsid w:val="000C5047"/>
    <w:rsid w:val="000C59C6"/>
    <w:rsid w:val="000C77D6"/>
    <w:rsid w:val="000C796A"/>
    <w:rsid w:val="000D0A3A"/>
    <w:rsid w:val="000D0F30"/>
    <w:rsid w:val="000D3B9A"/>
    <w:rsid w:val="000D41EF"/>
    <w:rsid w:val="000D5FE9"/>
    <w:rsid w:val="000D7509"/>
    <w:rsid w:val="000E04D2"/>
    <w:rsid w:val="000E2959"/>
    <w:rsid w:val="000E3F24"/>
    <w:rsid w:val="000F0FE3"/>
    <w:rsid w:val="000F1242"/>
    <w:rsid w:val="000F1A45"/>
    <w:rsid w:val="000F2536"/>
    <w:rsid w:val="000F3E8B"/>
    <w:rsid w:val="000F44D1"/>
    <w:rsid w:val="000F5B28"/>
    <w:rsid w:val="000F5DE4"/>
    <w:rsid w:val="000F6A45"/>
    <w:rsid w:val="000F6E35"/>
    <w:rsid w:val="000F7C02"/>
    <w:rsid w:val="00100C01"/>
    <w:rsid w:val="00101242"/>
    <w:rsid w:val="00104747"/>
    <w:rsid w:val="001102AC"/>
    <w:rsid w:val="001112CC"/>
    <w:rsid w:val="00112D89"/>
    <w:rsid w:val="00113715"/>
    <w:rsid w:val="00115F60"/>
    <w:rsid w:val="00120567"/>
    <w:rsid w:val="00120B85"/>
    <w:rsid w:val="00122DEA"/>
    <w:rsid w:val="001243EA"/>
    <w:rsid w:val="00126F00"/>
    <w:rsid w:val="0012723A"/>
    <w:rsid w:val="001327DF"/>
    <w:rsid w:val="00136046"/>
    <w:rsid w:val="00137C88"/>
    <w:rsid w:val="0014361E"/>
    <w:rsid w:val="0014600E"/>
    <w:rsid w:val="00146F97"/>
    <w:rsid w:val="001503E9"/>
    <w:rsid w:val="00151819"/>
    <w:rsid w:val="00152517"/>
    <w:rsid w:val="00152B8D"/>
    <w:rsid w:val="00152E66"/>
    <w:rsid w:val="00154BB1"/>
    <w:rsid w:val="00155F13"/>
    <w:rsid w:val="00160F0F"/>
    <w:rsid w:val="0016434E"/>
    <w:rsid w:val="00166B33"/>
    <w:rsid w:val="0017174B"/>
    <w:rsid w:val="00172D2B"/>
    <w:rsid w:val="00173019"/>
    <w:rsid w:val="00173839"/>
    <w:rsid w:val="00173BE1"/>
    <w:rsid w:val="00174875"/>
    <w:rsid w:val="0017570C"/>
    <w:rsid w:val="00176653"/>
    <w:rsid w:val="0018173F"/>
    <w:rsid w:val="00183638"/>
    <w:rsid w:val="00184765"/>
    <w:rsid w:val="001849A4"/>
    <w:rsid w:val="00185FBD"/>
    <w:rsid w:val="00186C31"/>
    <w:rsid w:val="0018781F"/>
    <w:rsid w:val="00190665"/>
    <w:rsid w:val="00193E2F"/>
    <w:rsid w:val="0019714A"/>
    <w:rsid w:val="00197987"/>
    <w:rsid w:val="001A0E7C"/>
    <w:rsid w:val="001A2270"/>
    <w:rsid w:val="001A25AC"/>
    <w:rsid w:val="001A3D12"/>
    <w:rsid w:val="001A4609"/>
    <w:rsid w:val="001A6EA1"/>
    <w:rsid w:val="001B2968"/>
    <w:rsid w:val="001B3656"/>
    <w:rsid w:val="001B69C9"/>
    <w:rsid w:val="001C1C2F"/>
    <w:rsid w:val="001C2530"/>
    <w:rsid w:val="001C47E3"/>
    <w:rsid w:val="001C64E1"/>
    <w:rsid w:val="001C6E30"/>
    <w:rsid w:val="001D0D8F"/>
    <w:rsid w:val="001D1290"/>
    <w:rsid w:val="001D172C"/>
    <w:rsid w:val="001D261E"/>
    <w:rsid w:val="001D3B7D"/>
    <w:rsid w:val="001D6C92"/>
    <w:rsid w:val="001E22A1"/>
    <w:rsid w:val="001E30FE"/>
    <w:rsid w:val="001E318D"/>
    <w:rsid w:val="001E3D29"/>
    <w:rsid w:val="001E46D8"/>
    <w:rsid w:val="001E5BA0"/>
    <w:rsid w:val="001E5C7A"/>
    <w:rsid w:val="001E65C5"/>
    <w:rsid w:val="001F1091"/>
    <w:rsid w:val="001F33B4"/>
    <w:rsid w:val="001F5BD2"/>
    <w:rsid w:val="001F6705"/>
    <w:rsid w:val="001F69F4"/>
    <w:rsid w:val="001F7941"/>
    <w:rsid w:val="001F7CD1"/>
    <w:rsid w:val="001F7F2D"/>
    <w:rsid w:val="00204365"/>
    <w:rsid w:val="00206E63"/>
    <w:rsid w:val="00211675"/>
    <w:rsid w:val="0021210F"/>
    <w:rsid w:val="00212D1B"/>
    <w:rsid w:val="002139DC"/>
    <w:rsid w:val="00213C68"/>
    <w:rsid w:val="00214D42"/>
    <w:rsid w:val="0021588B"/>
    <w:rsid w:val="00217FB0"/>
    <w:rsid w:val="00223D83"/>
    <w:rsid w:val="00225D0C"/>
    <w:rsid w:val="0022608E"/>
    <w:rsid w:val="00226395"/>
    <w:rsid w:val="002279B5"/>
    <w:rsid w:val="00227C21"/>
    <w:rsid w:val="002300A4"/>
    <w:rsid w:val="00231C63"/>
    <w:rsid w:val="002343DB"/>
    <w:rsid w:val="00236249"/>
    <w:rsid w:val="00241534"/>
    <w:rsid w:val="00242701"/>
    <w:rsid w:val="0024307A"/>
    <w:rsid w:val="00245233"/>
    <w:rsid w:val="00247347"/>
    <w:rsid w:val="00251D34"/>
    <w:rsid w:val="00252C49"/>
    <w:rsid w:val="002619CE"/>
    <w:rsid w:val="00261FA9"/>
    <w:rsid w:val="002659E8"/>
    <w:rsid w:val="00267C84"/>
    <w:rsid w:val="00267CFD"/>
    <w:rsid w:val="00270A22"/>
    <w:rsid w:val="00270C6C"/>
    <w:rsid w:val="002755D9"/>
    <w:rsid w:val="00275F91"/>
    <w:rsid w:val="00277BD4"/>
    <w:rsid w:val="00280DE3"/>
    <w:rsid w:val="00282FAA"/>
    <w:rsid w:val="00283E2C"/>
    <w:rsid w:val="00284658"/>
    <w:rsid w:val="002851B6"/>
    <w:rsid w:val="00287183"/>
    <w:rsid w:val="00291E2C"/>
    <w:rsid w:val="00293256"/>
    <w:rsid w:val="00293F44"/>
    <w:rsid w:val="00293F8A"/>
    <w:rsid w:val="00294AA0"/>
    <w:rsid w:val="00294CFB"/>
    <w:rsid w:val="00295705"/>
    <w:rsid w:val="002A547B"/>
    <w:rsid w:val="002A5B5F"/>
    <w:rsid w:val="002B2760"/>
    <w:rsid w:val="002C6DB9"/>
    <w:rsid w:val="002C6F9A"/>
    <w:rsid w:val="002C7B05"/>
    <w:rsid w:val="002D2EBF"/>
    <w:rsid w:val="002D5600"/>
    <w:rsid w:val="002E4E8E"/>
    <w:rsid w:val="002E6BD2"/>
    <w:rsid w:val="002F08B9"/>
    <w:rsid w:val="002F134E"/>
    <w:rsid w:val="002F1C40"/>
    <w:rsid w:val="002F1D82"/>
    <w:rsid w:val="002F24C0"/>
    <w:rsid w:val="002F2517"/>
    <w:rsid w:val="002F6080"/>
    <w:rsid w:val="002F6D87"/>
    <w:rsid w:val="002F754A"/>
    <w:rsid w:val="003037F0"/>
    <w:rsid w:val="00303DCA"/>
    <w:rsid w:val="00304C5E"/>
    <w:rsid w:val="00307779"/>
    <w:rsid w:val="00310142"/>
    <w:rsid w:val="003105C3"/>
    <w:rsid w:val="0031075D"/>
    <w:rsid w:val="00311432"/>
    <w:rsid w:val="003123E6"/>
    <w:rsid w:val="003162E8"/>
    <w:rsid w:val="0032295D"/>
    <w:rsid w:val="00323AF2"/>
    <w:rsid w:val="003241F7"/>
    <w:rsid w:val="00324B1D"/>
    <w:rsid w:val="003252C5"/>
    <w:rsid w:val="00330F2C"/>
    <w:rsid w:val="0033413E"/>
    <w:rsid w:val="003347C3"/>
    <w:rsid w:val="00334B59"/>
    <w:rsid w:val="0033645B"/>
    <w:rsid w:val="00340EA7"/>
    <w:rsid w:val="00342415"/>
    <w:rsid w:val="0034731C"/>
    <w:rsid w:val="00351F8A"/>
    <w:rsid w:val="003523DE"/>
    <w:rsid w:val="0035240D"/>
    <w:rsid w:val="003524CD"/>
    <w:rsid w:val="00353980"/>
    <w:rsid w:val="00360251"/>
    <w:rsid w:val="00360AD5"/>
    <w:rsid w:val="00363621"/>
    <w:rsid w:val="003716DD"/>
    <w:rsid w:val="00372DEB"/>
    <w:rsid w:val="00373253"/>
    <w:rsid w:val="003771F8"/>
    <w:rsid w:val="00377B3F"/>
    <w:rsid w:val="00381D32"/>
    <w:rsid w:val="00381D62"/>
    <w:rsid w:val="00382951"/>
    <w:rsid w:val="00383DD0"/>
    <w:rsid w:val="0038555D"/>
    <w:rsid w:val="00385F1B"/>
    <w:rsid w:val="00386873"/>
    <w:rsid w:val="00390AAE"/>
    <w:rsid w:val="003947C9"/>
    <w:rsid w:val="00396CA0"/>
    <w:rsid w:val="003A1C5A"/>
    <w:rsid w:val="003A24DD"/>
    <w:rsid w:val="003A42D2"/>
    <w:rsid w:val="003A6C58"/>
    <w:rsid w:val="003B06B5"/>
    <w:rsid w:val="003B0F92"/>
    <w:rsid w:val="003B1275"/>
    <w:rsid w:val="003C008F"/>
    <w:rsid w:val="003C04B2"/>
    <w:rsid w:val="003C3B6B"/>
    <w:rsid w:val="003C3C18"/>
    <w:rsid w:val="003C41ED"/>
    <w:rsid w:val="003C4F6A"/>
    <w:rsid w:val="003C5C5E"/>
    <w:rsid w:val="003D20BE"/>
    <w:rsid w:val="003D426B"/>
    <w:rsid w:val="003D4735"/>
    <w:rsid w:val="003D4B0F"/>
    <w:rsid w:val="003D4DEC"/>
    <w:rsid w:val="003D6514"/>
    <w:rsid w:val="003E2E16"/>
    <w:rsid w:val="003E4D5A"/>
    <w:rsid w:val="003E7976"/>
    <w:rsid w:val="003E7CC2"/>
    <w:rsid w:val="003F03AD"/>
    <w:rsid w:val="003F0D75"/>
    <w:rsid w:val="003F59D2"/>
    <w:rsid w:val="003F69A5"/>
    <w:rsid w:val="003F7C04"/>
    <w:rsid w:val="004002C8"/>
    <w:rsid w:val="00401933"/>
    <w:rsid w:val="00410961"/>
    <w:rsid w:val="0041122F"/>
    <w:rsid w:val="004166FA"/>
    <w:rsid w:val="004177EB"/>
    <w:rsid w:val="00420905"/>
    <w:rsid w:val="004218E1"/>
    <w:rsid w:val="00421AF5"/>
    <w:rsid w:val="0042205A"/>
    <w:rsid w:val="004227A0"/>
    <w:rsid w:val="004245A3"/>
    <w:rsid w:val="00424D6E"/>
    <w:rsid w:val="0042650C"/>
    <w:rsid w:val="00430111"/>
    <w:rsid w:val="0043061B"/>
    <w:rsid w:val="00430EDF"/>
    <w:rsid w:val="00432788"/>
    <w:rsid w:val="0043321F"/>
    <w:rsid w:val="004345F3"/>
    <w:rsid w:val="004351E7"/>
    <w:rsid w:val="00436FF5"/>
    <w:rsid w:val="0043712C"/>
    <w:rsid w:val="0044451C"/>
    <w:rsid w:val="00445A15"/>
    <w:rsid w:val="00445EA5"/>
    <w:rsid w:val="00445EFF"/>
    <w:rsid w:val="00450979"/>
    <w:rsid w:val="00454985"/>
    <w:rsid w:val="00455902"/>
    <w:rsid w:val="00461294"/>
    <w:rsid w:val="00462B2A"/>
    <w:rsid w:val="004649D1"/>
    <w:rsid w:val="004651C7"/>
    <w:rsid w:val="00466147"/>
    <w:rsid w:val="00467D0B"/>
    <w:rsid w:val="004737D0"/>
    <w:rsid w:val="00474BF1"/>
    <w:rsid w:val="004764E0"/>
    <w:rsid w:val="00484994"/>
    <w:rsid w:val="00486EB4"/>
    <w:rsid w:val="00487839"/>
    <w:rsid w:val="00487FA5"/>
    <w:rsid w:val="00490A25"/>
    <w:rsid w:val="00490D84"/>
    <w:rsid w:val="00490F8D"/>
    <w:rsid w:val="00490FDC"/>
    <w:rsid w:val="004929A9"/>
    <w:rsid w:val="0049435B"/>
    <w:rsid w:val="00496801"/>
    <w:rsid w:val="00497512"/>
    <w:rsid w:val="004A1F15"/>
    <w:rsid w:val="004A2C58"/>
    <w:rsid w:val="004A2F15"/>
    <w:rsid w:val="004A3FE6"/>
    <w:rsid w:val="004A46D7"/>
    <w:rsid w:val="004A6145"/>
    <w:rsid w:val="004A7C5B"/>
    <w:rsid w:val="004B2494"/>
    <w:rsid w:val="004B2637"/>
    <w:rsid w:val="004B3A74"/>
    <w:rsid w:val="004B3D94"/>
    <w:rsid w:val="004C013E"/>
    <w:rsid w:val="004C4DA8"/>
    <w:rsid w:val="004C5FFA"/>
    <w:rsid w:val="004C6510"/>
    <w:rsid w:val="004C76A0"/>
    <w:rsid w:val="004D0F41"/>
    <w:rsid w:val="004D5DA1"/>
    <w:rsid w:val="004F383C"/>
    <w:rsid w:val="004F3E57"/>
    <w:rsid w:val="004F445A"/>
    <w:rsid w:val="004F4EBE"/>
    <w:rsid w:val="004F6285"/>
    <w:rsid w:val="00500E2C"/>
    <w:rsid w:val="00501060"/>
    <w:rsid w:val="00501711"/>
    <w:rsid w:val="005020F1"/>
    <w:rsid w:val="00506FE7"/>
    <w:rsid w:val="005128C2"/>
    <w:rsid w:val="0051399F"/>
    <w:rsid w:val="00516112"/>
    <w:rsid w:val="0051702B"/>
    <w:rsid w:val="00520F6A"/>
    <w:rsid w:val="00526AEC"/>
    <w:rsid w:val="005301A0"/>
    <w:rsid w:val="00531153"/>
    <w:rsid w:val="005347C3"/>
    <w:rsid w:val="00535E1D"/>
    <w:rsid w:val="00536D38"/>
    <w:rsid w:val="00540FB2"/>
    <w:rsid w:val="0054283E"/>
    <w:rsid w:val="005455AF"/>
    <w:rsid w:val="0055459F"/>
    <w:rsid w:val="005576B2"/>
    <w:rsid w:val="005618E7"/>
    <w:rsid w:val="00562C59"/>
    <w:rsid w:val="0056422B"/>
    <w:rsid w:val="00564E9D"/>
    <w:rsid w:val="0056593D"/>
    <w:rsid w:val="00566562"/>
    <w:rsid w:val="00566E66"/>
    <w:rsid w:val="005671AA"/>
    <w:rsid w:val="005727E8"/>
    <w:rsid w:val="0057407D"/>
    <w:rsid w:val="00574E64"/>
    <w:rsid w:val="00577A25"/>
    <w:rsid w:val="0058054A"/>
    <w:rsid w:val="005808FF"/>
    <w:rsid w:val="00583248"/>
    <w:rsid w:val="0058381C"/>
    <w:rsid w:val="005838A2"/>
    <w:rsid w:val="005848C6"/>
    <w:rsid w:val="00584ABB"/>
    <w:rsid w:val="00585646"/>
    <w:rsid w:val="005927BA"/>
    <w:rsid w:val="00593D54"/>
    <w:rsid w:val="00594715"/>
    <w:rsid w:val="005A153E"/>
    <w:rsid w:val="005A1C33"/>
    <w:rsid w:val="005A680E"/>
    <w:rsid w:val="005A7BEA"/>
    <w:rsid w:val="005A7DC2"/>
    <w:rsid w:val="005B143C"/>
    <w:rsid w:val="005B3B46"/>
    <w:rsid w:val="005B4456"/>
    <w:rsid w:val="005B4A0F"/>
    <w:rsid w:val="005B4FC5"/>
    <w:rsid w:val="005B6266"/>
    <w:rsid w:val="005B70C0"/>
    <w:rsid w:val="005C0594"/>
    <w:rsid w:val="005C06D1"/>
    <w:rsid w:val="005C0A2A"/>
    <w:rsid w:val="005C1191"/>
    <w:rsid w:val="005C133B"/>
    <w:rsid w:val="005C2F22"/>
    <w:rsid w:val="005C315B"/>
    <w:rsid w:val="005C3B41"/>
    <w:rsid w:val="005C42EA"/>
    <w:rsid w:val="005C485B"/>
    <w:rsid w:val="005C677E"/>
    <w:rsid w:val="005C7DBF"/>
    <w:rsid w:val="005D059A"/>
    <w:rsid w:val="005D331F"/>
    <w:rsid w:val="005D43C3"/>
    <w:rsid w:val="005D469D"/>
    <w:rsid w:val="005D5173"/>
    <w:rsid w:val="005E313A"/>
    <w:rsid w:val="005E3353"/>
    <w:rsid w:val="005E6F19"/>
    <w:rsid w:val="005F0A55"/>
    <w:rsid w:val="005F2865"/>
    <w:rsid w:val="005F6413"/>
    <w:rsid w:val="005F6D50"/>
    <w:rsid w:val="006014BC"/>
    <w:rsid w:val="0060388E"/>
    <w:rsid w:val="00604517"/>
    <w:rsid w:val="00605A28"/>
    <w:rsid w:val="00605B43"/>
    <w:rsid w:val="00606538"/>
    <w:rsid w:val="0060677A"/>
    <w:rsid w:val="00606CEA"/>
    <w:rsid w:val="00611C98"/>
    <w:rsid w:val="00614CB6"/>
    <w:rsid w:val="00615546"/>
    <w:rsid w:val="0061604D"/>
    <w:rsid w:val="006170F2"/>
    <w:rsid w:val="00621DFB"/>
    <w:rsid w:val="00622471"/>
    <w:rsid w:val="00622546"/>
    <w:rsid w:val="00622C48"/>
    <w:rsid w:val="006242C6"/>
    <w:rsid w:val="00625371"/>
    <w:rsid w:val="00625E48"/>
    <w:rsid w:val="00627CDC"/>
    <w:rsid w:val="0063279B"/>
    <w:rsid w:val="0063481F"/>
    <w:rsid w:val="0063528F"/>
    <w:rsid w:val="0064073E"/>
    <w:rsid w:val="0064286F"/>
    <w:rsid w:val="0064566C"/>
    <w:rsid w:val="00646817"/>
    <w:rsid w:val="0064739E"/>
    <w:rsid w:val="00651F76"/>
    <w:rsid w:val="00652C96"/>
    <w:rsid w:val="006532E6"/>
    <w:rsid w:val="00655965"/>
    <w:rsid w:val="0065636A"/>
    <w:rsid w:val="00662229"/>
    <w:rsid w:val="00664C15"/>
    <w:rsid w:val="00665E06"/>
    <w:rsid w:val="00673AB0"/>
    <w:rsid w:val="006801F0"/>
    <w:rsid w:val="00691CC6"/>
    <w:rsid w:val="0069279A"/>
    <w:rsid w:val="006966C3"/>
    <w:rsid w:val="006977A1"/>
    <w:rsid w:val="006A2380"/>
    <w:rsid w:val="006A4253"/>
    <w:rsid w:val="006A58FC"/>
    <w:rsid w:val="006A5C4F"/>
    <w:rsid w:val="006A659B"/>
    <w:rsid w:val="006B3B19"/>
    <w:rsid w:val="006B40D2"/>
    <w:rsid w:val="006B4829"/>
    <w:rsid w:val="006B49A9"/>
    <w:rsid w:val="006B4CBE"/>
    <w:rsid w:val="006B5B58"/>
    <w:rsid w:val="006B62FB"/>
    <w:rsid w:val="006B7C39"/>
    <w:rsid w:val="006C1BF2"/>
    <w:rsid w:val="006C261F"/>
    <w:rsid w:val="006C2E83"/>
    <w:rsid w:val="006C7165"/>
    <w:rsid w:val="006D0479"/>
    <w:rsid w:val="006D2F48"/>
    <w:rsid w:val="006D4F16"/>
    <w:rsid w:val="006E02ED"/>
    <w:rsid w:val="006E1E6C"/>
    <w:rsid w:val="006E20C2"/>
    <w:rsid w:val="006E32A7"/>
    <w:rsid w:val="006E4C30"/>
    <w:rsid w:val="006E4DA3"/>
    <w:rsid w:val="006E5639"/>
    <w:rsid w:val="006E5787"/>
    <w:rsid w:val="006E7613"/>
    <w:rsid w:val="006F64D7"/>
    <w:rsid w:val="006F7F28"/>
    <w:rsid w:val="00700ADB"/>
    <w:rsid w:val="00701777"/>
    <w:rsid w:val="00701E6E"/>
    <w:rsid w:val="007024FB"/>
    <w:rsid w:val="007064BE"/>
    <w:rsid w:val="0070664A"/>
    <w:rsid w:val="00710D6C"/>
    <w:rsid w:val="00713719"/>
    <w:rsid w:val="007157D9"/>
    <w:rsid w:val="00716C1E"/>
    <w:rsid w:val="00716E06"/>
    <w:rsid w:val="00721B23"/>
    <w:rsid w:val="00722446"/>
    <w:rsid w:val="00725D53"/>
    <w:rsid w:val="00731A46"/>
    <w:rsid w:val="007332B5"/>
    <w:rsid w:val="00735726"/>
    <w:rsid w:val="00737359"/>
    <w:rsid w:val="00737484"/>
    <w:rsid w:val="00743C13"/>
    <w:rsid w:val="007452D9"/>
    <w:rsid w:val="0075000A"/>
    <w:rsid w:val="0075158B"/>
    <w:rsid w:val="0075172E"/>
    <w:rsid w:val="00752ADA"/>
    <w:rsid w:val="007560B2"/>
    <w:rsid w:val="0076062A"/>
    <w:rsid w:val="00765B20"/>
    <w:rsid w:val="0076613B"/>
    <w:rsid w:val="007672FF"/>
    <w:rsid w:val="00773434"/>
    <w:rsid w:val="007746EC"/>
    <w:rsid w:val="00775A30"/>
    <w:rsid w:val="007764C9"/>
    <w:rsid w:val="007769CD"/>
    <w:rsid w:val="00777512"/>
    <w:rsid w:val="00777FDC"/>
    <w:rsid w:val="00783BCD"/>
    <w:rsid w:val="00785640"/>
    <w:rsid w:val="0078786C"/>
    <w:rsid w:val="00793BCF"/>
    <w:rsid w:val="00794476"/>
    <w:rsid w:val="00797732"/>
    <w:rsid w:val="007A289A"/>
    <w:rsid w:val="007A37CC"/>
    <w:rsid w:val="007A37FE"/>
    <w:rsid w:val="007A4175"/>
    <w:rsid w:val="007B06EF"/>
    <w:rsid w:val="007B13BA"/>
    <w:rsid w:val="007B1B6E"/>
    <w:rsid w:val="007B2D0C"/>
    <w:rsid w:val="007B3EB0"/>
    <w:rsid w:val="007B4B72"/>
    <w:rsid w:val="007B4ED6"/>
    <w:rsid w:val="007B5D74"/>
    <w:rsid w:val="007C0CE4"/>
    <w:rsid w:val="007C26F5"/>
    <w:rsid w:val="007C523A"/>
    <w:rsid w:val="007C561F"/>
    <w:rsid w:val="007C5EED"/>
    <w:rsid w:val="007C6291"/>
    <w:rsid w:val="007D2C7F"/>
    <w:rsid w:val="007D495D"/>
    <w:rsid w:val="007D7BBB"/>
    <w:rsid w:val="007E194B"/>
    <w:rsid w:val="007E2524"/>
    <w:rsid w:val="007E6307"/>
    <w:rsid w:val="007F1A51"/>
    <w:rsid w:val="007F1CD3"/>
    <w:rsid w:val="007F1EA6"/>
    <w:rsid w:val="007F5BF1"/>
    <w:rsid w:val="008004A6"/>
    <w:rsid w:val="00800D2C"/>
    <w:rsid w:val="00801A12"/>
    <w:rsid w:val="0080692B"/>
    <w:rsid w:val="008071E8"/>
    <w:rsid w:val="00814778"/>
    <w:rsid w:val="00814914"/>
    <w:rsid w:val="008152D4"/>
    <w:rsid w:val="00816BF7"/>
    <w:rsid w:val="00816C01"/>
    <w:rsid w:val="008172B9"/>
    <w:rsid w:val="008176DC"/>
    <w:rsid w:val="0082006B"/>
    <w:rsid w:val="00821D39"/>
    <w:rsid w:val="008242A7"/>
    <w:rsid w:val="008248CC"/>
    <w:rsid w:val="008260BB"/>
    <w:rsid w:val="008307A7"/>
    <w:rsid w:val="00830A65"/>
    <w:rsid w:val="0083215B"/>
    <w:rsid w:val="00833BDD"/>
    <w:rsid w:val="00834A66"/>
    <w:rsid w:val="00834C5F"/>
    <w:rsid w:val="00835AFC"/>
    <w:rsid w:val="00836CDC"/>
    <w:rsid w:val="00836D05"/>
    <w:rsid w:val="00840F22"/>
    <w:rsid w:val="00840FAA"/>
    <w:rsid w:val="008425DF"/>
    <w:rsid w:val="00846D7E"/>
    <w:rsid w:val="00846DB8"/>
    <w:rsid w:val="00847E10"/>
    <w:rsid w:val="00847EB9"/>
    <w:rsid w:val="00850125"/>
    <w:rsid w:val="00850D13"/>
    <w:rsid w:val="0085374F"/>
    <w:rsid w:val="00855F07"/>
    <w:rsid w:val="008569E0"/>
    <w:rsid w:val="00857C7C"/>
    <w:rsid w:val="008617FF"/>
    <w:rsid w:val="00861F4F"/>
    <w:rsid w:val="008656A0"/>
    <w:rsid w:val="00866595"/>
    <w:rsid w:val="008740F3"/>
    <w:rsid w:val="0087437D"/>
    <w:rsid w:val="008744E3"/>
    <w:rsid w:val="008749FB"/>
    <w:rsid w:val="00876671"/>
    <w:rsid w:val="0088271B"/>
    <w:rsid w:val="008868F3"/>
    <w:rsid w:val="00887249"/>
    <w:rsid w:val="00890604"/>
    <w:rsid w:val="008915DA"/>
    <w:rsid w:val="008916BD"/>
    <w:rsid w:val="00892F29"/>
    <w:rsid w:val="008936E9"/>
    <w:rsid w:val="008943C8"/>
    <w:rsid w:val="0089637A"/>
    <w:rsid w:val="008A0079"/>
    <w:rsid w:val="008A127D"/>
    <w:rsid w:val="008A2985"/>
    <w:rsid w:val="008A3DD1"/>
    <w:rsid w:val="008A4241"/>
    <w:rsid w:val="008A485B"/>
    <w:rsid w:val="008A6480"/>
    <w:rsid w:val="008A6706"/>
    <w:rsid w:val="008A6C87"/>
    <w:rsid w:val="008B0164"/>
    <w:rsid w:val="008B1A73"/>
    <w:rsid w:val="008B240C"/>
    <w:rsid w:val="008B446E"/>
    <w:rsid w:val="008B4C57"/>
    <w:rsid w:val="008B7173"/>
    <w:rsid w:val="008C115A"/>
    <w:rsid w:val="008C15A7"/>
    <w:rsid w:val="008C2B61"/>
    <w:rsid w:val="008C2CC4"/>
    <w:rsid w:val="008C4CDF"/>
    <w:rsid w:val="008C5096"/>
    <w:rsid w:val="008D031F"/>
    <w:rsid w:val="008D0EF7"/>
    <w:rsid w:val="008D1CFD"/>
    <w:rsid w:val="008D5ABE"/>
    <w:rsid w:val="008D6035"/>
    <w:rsid w:val="008E13D9"/>
    <w:rsid w:val="008E1BC8"/>
    <w:rsid w:val="008E1ED8"/>
    <w:rsid w:val="008E1FC7"/>
    <w:rsid w:val="008E61B0"/>
    <w:rsid w:val="008E64BA"/>
    <w:rsid w:val="008F1AC0"/>
    <w:rsid w:val="008F288A"/>
    <w:rsid w:val="008F2FF4"/>
    <w:rsid w:val="00900E55"/>
    <w:rsid w:val="009015DC"/>
    <w:rsid w:val="00901DBD"/>
    <w:rsid w:val="00905F3B"/>
    <w:rsid w:val="009061B2"/>
    <w:rsid w:val="00913312"/>
    <w:rsid w:val="009154C1"/>
    <w:rsid w:val="00916BFB"/>
    <w:rsid w:val="009204ED"/>
    <w:rsid w:val="00920B53"/>
    <w:rsid w:val="00920E6E"/>
    <w:rsid w:val="00921297"/>
    <w:rsid w:val="00921B17"/>
    <w:rsid w:val="00921CDC"/>
    <w:rsid w:val="00924304"/>
    <w:rsid w:val="00924C4D"/>
    <w:rsid w:val="00925B33"/>
    <w:rsid w:val="009260FA"/>
    <w:rsid w:val="00931BF7"/>
    <w:rsid w:val="00932B32"/>
    <w:rsid w:val="0093324C"/>
    <w:rsid w:val="00933796"/>
    <w:rsid w:val="00935257"/>
    <w:rsid w:val="009357A1"/>
    <w:rsid w:val="00940947"/>
    <w:rsid w:val="00942398"/>
    <w:rsid w:val="00942F03"/>
    <w:rsid w:val="00943AC8"/>
    <w:rsid w:val="00944A9A"/>
    <w:rsid w:val="00952EB0"/>
    <w:rsid w:val="009538A5"/>
    <w:rsid w:val="0095455F"/>
    <w:rsid w:val="00955A4E"/>
    <w:rsid w:val="009560DF"/>
    <w:rsid w:val="00956112"/>
    <w:rsid w:val="00956BAE"/>
    <w:rsid w:val="0096161B"/>
    <w:rsid w:val="00963825"/>
    <w:rsid w:val="00963CE9"/>
    <w:rsid w:val="0096693A"/>
    <w:rsid w:val="00966B60"/>
    <w:rsid w:val="00967C0A"/>
    <w:rsid w:val="00970345"/>
    <w:rsid w:val="0097548D"/>
    <w:rsid w:val="00980F89"/>
    <w:rsid w:val="0098102F"/>
    <w:rsid w:val="00987579"/>
    <w:rsid w:val="00991C5F"/>
    <w:rsid w:val="00993DA4"/>
    <w:rsid w:val="0099593C"/>
    <w:rsid w:val="00997936"/>
    <w:rsid w:val="00997B06"/>
    <w:rsid w:val="009A4BEA"/>
    <w:rsid w:val="009A5FF5"/>
    <w:rsid w:val="009A6C6E"/>
    <w:rsid w:val="009A732F"/>
    <w:rsid w:val="009B0A53"/>
    <w:rsid w:val="009B11FC"/>
    <w:rsid w:val="009B31C8"/>
    <w:rsid w:val="009B3612"/>
    <w:rsid w:val="009B596B"/>
    <w:rsid w:val="009B5A6D"/>
    <w:rsid w:val="009B6367"/>
    <w:rsid w:val="009C1B72"/>
    <w:rsid w:val="009C6003"/>
    <w:rsid w:val="009C6120"/>
    <w:rsid w:val="009C628B"/>
    <w:rsid w:val="009C6D61"/>
    <w:rsid w:val="009C75F8"/>
    <w:rsid w:val="009C797E"/>
    <w:rsid w:val="009D053E"/>
    <w:rsid w:val="009D26CE"/>
    <w:rsid w:val="009D29B6"/>
    <w:rsid w:val="009D5AAF"/>
    <w:rsid w:val="009D5D65"/>
    <w:rsid w:val="009D669A"/>
    <w:rsid w:val="009D6A77"/>
    <w:rsid w:val="009E08B7"/>
    <w:rsid w:val="009E34D6"/>
    <w:rsid w:val="009E4836"/>
    <w:rsid w:val="009E5AEA"/>
    <w:rsid w:val="009E6959"/>
    <w:rsid w:val="009F0B92"/>
    <w:rsid w:val="009F15AF"/>
    <w:rsid w:val="009F58A9"/>
    <w:rsid w:val="009F626F"/>
    <w:rsid w:val="009F6634"/>
    <w:rsid w:val="009F7F29"/>
    <w:rsid w:val="00A002F1"/>
    <w:rsid w:val="00A005F8"/>
    <w:rsid w:val="00A0224F"/>
    <w:rsid w:val="00A02D90"/>
    <w:rsid w:val="00A05E86"/>
    <w:rsid w:val="00A05FBF"/>
    <w:rsid w:val="00A06200"/>
    <w:rsid w:val="00A069A4"/>
    <w:rsid w:val="00A06A4D"/>
    <w:rsid w:val="00A06F38"/>
    <w:rsid w:val="00A1038F"/>
    <w:rsid w:val="00A135E9"/>
    <w:rsid w:val="00A15002"/>
    <w:rsid w:val="00A16979"/>
    <w:rsid w:val="00A17E7C"/>
    <w:rsid w:val="00A17E88"/>
    <w:rsid w:val="00A20041"/>
    <w:rsid w:val="00A20CDA"/>
    <w:rsid w:val="00A2101E"/>
    <w:rsid w:val="00A21091"/>
    <w:rsid w:val="00A2117E"/>
    <w:rsid w:val="00A240E9"/>
    <w:rsid w:val="00A24766"/>
    <w:rsid w:val="00A24AC2"/>
    <w:rsid w:val="00A26B18"/>
    <w:rsid w:val="00A26D07"/>
    <w:rsid w:val="00A277B3"/>
    <w:rsid w:val="00A30179"/>
    <w:rsid w:val="00A31AA7"/>
    <w:rsid w:val="00A31BC5"/>
    <w:rsid w:val="00A329C7"/>
    <w:rsid w:val="00A366F3"/>
    <w:rsid w:val="00A40A07"/>
    <w:rsid w:val="00A42180"/>
    <w:rsid w:val="00A44B29"/>
    <w:rsid w:val="00A45AE9"/>
    <w:rsid w:val="00A45EF6"/>
    <w:rsid w:val="00A50179"/>
    <w:rsid w:val="00A501D0"/>
    <w:rsid w:val="00A51F25"/>
    <w:rsid w:val="00A53950"/>
    <w:rsid w:val="00A57D06"/>
    <w:rsid w:val="00A6486B"/>
    <w:rsid w:val="00A64EC9"/>
    <w:rsid w:val="00A65DEF"/>
    <w:rsid w:val="00A65FF8"/>
    <w:rsid w:val="00A673F8"/>
    <w:rsid w:val="00A71259"/>
    <w:rsid w:val="00A729F8"/>
    <w:rsid w:val="00A80547"/>
    <w:rsid w:val="00A80C7B"/>
    <w:rsid w:val="00A80DEC"/>
    <w:rsid w:val="00A810EB"/>
    <w:rsid w:val="00A81BA0"/>
    <w:rsid w:val="00A81C33"/>
    <w:rsid w:val="00A83E6E"/>
    <w:rsid w:val="00A8501D"/>
    <w:rsid w:val="00A86CAA"/>
    <w:rsid w:val="00A87945"/>
    <w:rsid w:val="00A9099D"/>
    <w:rsid w:val="00A92584"/>
    <w:rsid w:val="00A94B16"/>
    <w:rsid w:val="00A94CA1"/>
    <w:rsid w:val="00A96186"/>
    <w:rsid w:val="00A961F4"/>
    <w:rsid w:val="00A9674C"/>
    <w:rsid w:val="00A9745C"/>
    <w:rsid w:val="00A97E21"/>
    <w:rsid w:val="00AA35D9"/>
    <w:rsid w:val="00AA3FFF"/>
    <w:rsid w:val="00AA4697"/>
    <w:rsid w:val="00AA4906"/>
    <w:rsid w:val="00AA6991"/>
    <w:rsid w:val="00AB196F"/>
    <w:rsid w:val="00AB28FE"/>
    <w:rsid w:val="00AB3AAE"/>
    <w:rsid w:val="00AB4456"/>
    <w:rsid w:val="00AB5B81"/>
    <w:rsid w:val="00AB7CB4"/>
    <w:rsid w:val="00AC0D30"/>
    <w:rsid w:val="00AC108E"/>
    <w:rsid w:val="00AC18D5"/>
    <w:rsid w:val="00AC1EF6"/>
    <w:rsid w:val="00AC1F52"/>
    <w:rsid w:val="00AC218F"/>
    <w:rsid w:val="00AC7E3F"/>
    <w:rsid w:val="00AD3910"/>
    <w:rsid w:val="00AD3E57"/>
    <w:rsid w:val="00AD4A61"/>
    <w:rsid w:val="00AD641E"/>
    <w:rsid w:val="00AD7C4E"/>
    <w:rsid w:val="00AE08A5"/>
    <w:rsid w:val="00AE2ECB"/>
    <w:rsid w:val="00AE3135"/>
    <w:rsid w:val="00AF28B8"/>
    <w:rsid w:val="00AF543D"/>
    <w:rsid w:val="00AF6CAF"/>
    <w:rsid w:val="00AF7345"/>
    <w:rsid w:val="00AF7D92"/>
    <w:rsid w:val="00B01A3F"/>
    <w:rsid w:val="00B030D6"/>
    <w:rsid w:val="00B03319"/>
    <w:rsid w:val="00B03A45"/>
    <w:rsid w:val="00B04081"/>
    <w:rsid w:val="00B04B32"/>
    <w:rsid w:val="00B07406"/>
    <w:rsid w:val="00B13005"/>
    <w:rsid w:val="00B1340C"/>
    <w:rsid w:val="00B145DC"/>
    <w:rsid w:val="00B15783"/>
    <w:rsid w:val="00B1654D"/>
    <w:rsid w:val="00B171AB"/>
    <w:rsid w:val="00B20772"/>
    <w:rsid w:val="00B22C58"/>
    <w:rsid w:val="00B2412D"/>
    <w:rsid w:val="00B2626D"/>
    <w:rsid w:val="00B30457"/>
    <w:rsid w:val="00B317E9"/>
    <w:rsid w:val="00B318B8"/>
    <w:rsid w:val="00B35066"/>
    <w:rsid w:val="00B35597"/>
    <w:rsid w:val="00B35B01"/>
    <w:rsid w:val="00B4023D"/>
    <w:rsid w:val="00B40462"/>
    <w:rsid w:val="00B412AF"/>
    <w:rsid w:val="00B432E9"/>
    <w:rsid w:val="00B43470"/>
    <w:rsid w:val="00B43F16"/>
    <w:rsid w:val="00B448DB"/>
    <w:rsid w:val="00B51353"/>
    <w:rsid w:val="00B531A8"/>
    <w:rsid w:val="00B53937"/>
    <w:rsid w:val="00B5592D"/>
    <w:rsid w:val="00B55ADC"/>
    <w:rsid w:val="00B5642E"/>
    <w:rsid w:val="00B5722F"/>
    <w:rsid w:val="00B603D2"/>
    <w:rsid w:val="00B622A8"/>
    <w:rsid w:val="00B64672"/>
    <w:rsid w:val="00B6539A"/>
    <w:rsid w:val="00B67227"/>
    <w:rsid w:val="00B70AE4"/>
    <w:rsid w:val="00B73475"/>
    <w:rsid w:val="00B73C00"/>
    <w:rsid w:val="00B74090"/>
    <w:rsid w:val="00B76DBB"/>
    <w:rsid w:val="00B76F8D"/>
    <w:rsid w:val="00B777FE"/>
    <w:rsid w:val="00B80130"/>
    <w:rsid w:val="00B80C59"/>
    <w:rsid w:val="00B86BFB"/>
    <w:rsid w:val="00B946D5"/>
    <w:rsid w:val="00B955F7"/>
    <w:rsid w:val="00B95CA5"/>
    <w:rsid w:val="00B9602A"/>
    <w:rsid w:val="00B96EC3"/>
    <w:rsid w:val="00BA0F55"/>
    <w:rsid w:val="00BA1235"/>
    <w:rsid w:val="00BA3BE5"/>
    <w:rsid w:val="00BA4FD9"/>
    <w:rsid w:val="00BA762B"/>
    <w:rsid w:val="00BB139F"/>
    <w:rsid w:val="00BB2B6C"/>
    <w:rsid w:val="00BB4191"/>
    <w:rsid w:val="00BB625B"/>
    <w:rsid w:val="00BC0001"/>
    <w:rsid w:val="00BC0A9F"/>
    <w:rsid w:val="00BC124E"/>
    <w:rsid w:val="00BC16C5"/>
    <w:rsid w:val="00BC208B"/>
    <w:rsid w:val="00BC2F67"/>
    <w:rsid w:val="00BC5410"/>
    <w:rsid w:val="00BC55E1"/>
    <w:rsid w:val="00BC69D6"/>
    <w:rsid w:val="00BC7F12"/>
    <w:rsid w:val="00BD1F4A"/>
    <w:rsid w:val="00BD4B1B"/>
    <w:rsid w:val="00BD4D9D"/>
    <w:rsid w:val="00BD603A"/>
    <w:rsid w:val="00BD63ED"/>
    <w:rsid w:val="00BE09DA"/>
    <w:rsid w:val="00BE363F"/>
    <w:rsid w:val="00BE415C"/>
    <w:rsid w:val="00BE478B"/>
    <w:rsid w:val="00BE4B30"/>
    <w:rsid w:val="00BE5135"/>
    <w:rsid w:val="00BE53E1"/>
    <w:rsid w:val="00BE6B49"/>
    <w:rsid w:val="00BE6D4D"/>
    <w:rsid w:val="00BE7647"/>
    <w:rsid w:val="00BF0042"/>
    <w:rsid w:val="00BF420D"/>
    <w:rsid w:val="00BF42E2"/>
    <w:rsid w:val="00BF70B8"/>
    <w:rsid w:val="00C02F56"/>
    <w:rsid w:val="00C04705"/>
    <w:rsid w:val="00C048A9"/>
    <w:rsid w:val="00C06D94"/>
    <w:rsid w:val="00C105C8"/>
    <w:rsid w:val="00C105FB"/>
    <w:rsid w:val="00C119F3"/>
    <w:rsid w:val="00C135D4"/>
    <w:rsid w:val="00C2049C"/>
    <w:rsid w:val="00C21B9E"/>
    <w:rsid w:val="00C23657"/>
    <w:rsid w:val="00C267AB"/>
    <w:rsid w:val="00C32B64"/>
    <w:rsid w:val="00C32C9C"/>
    <w:rsid w:val="00C32FE2"/>
    <w:rsid w:val="00C33EAC"/>
    <w:rsid w:val="00C349E7"/>
    <w:rsid w:val="00C34B91"/>
    <w:rsid w:val="00C37EC3"/>
    <w:rsid w:val="00C44B34"/>
    <w:rsid w:val="00C46018"/>
    <w:rsid w:val="00C46C54"/>
    <w:rsid w:val="00C47985"/>
    <w:rsid w:val="00C503D7"/>
    <w:rsid w:val="00C510A7"/>
    <w:rsid w:val="00C52678"/>
    <w:rsid w:val="00C53913"/>
    <w:rsid w:val="00C5576B"/>
    <w:rsid w:val="00C56AA4"/>
    <w:rsid w:val="00C62EE2"/>
    <w:rsid w:val="00C63635"/>
    <w:rsid w:val="00C663D3"/>
    <w:rsid w:val="00C665EA"/>
    <w:rsid w:val="00C6675C"/>
    <w:rsid w:val="00C718E2"/>
    <w:rsid w:val="00C71E73"/>
    <w:rsid w:val="00C728B3"/>
    <w:rsid w:val="00C72918"/>
    <w:rsid w:val="00C72CED"/>
    <w:rsid w:val="00C76ADE"/>
    <w:rsid w:val="00C8174A"/>
    <w:rsid w:val="00C851C7"/>
    <w:rsid w:val="00C8690C"/>
    <w:rsid w:val="00C91328"/>
    <w:rsid w:val="00C91BB9"/>
    <w:rsid w:val="00C93246"/>
    <w:rsid w:val="00C95DA2"/>
    <w:rsid w:val="00C96370"/>
    <w:rsid w:val="00CA457C"/>
    <w:rsid w:val="00CA4954"/>
    <w:rsid w:val="00CA6977"/>
    <w:rsid w:val="00CC0BF7"/>
    <w:rsid w:val="00CC1C16"/>
    <w:rsid w:val="00CC1C33"/>
    <w:rsid w:val="00CC5324"/>
    <w:rsid w:val="00CD221C"/>
    <w:rsid w:val="00CD4628"/>
    <w:rsid w:val="00CE02C3"/>
    <w:rsid w:val="00CE2DFA"/>
    <w:rsid w:val="00CE2FE1"/>
    <w:rsid w:val="00CE3551"/>
    <w:rsid w:val="00CE7600"/>
    <w:rsid w:val="00CF090F"/>
    <w:rsid w:val="00CF0D10"/>
    <w:rsid w:val="00CF4213"/>
    <w:rsid w:val="00CF67FC"/>
    <w:rsid w:val="00D06BE4"/>
    <w:rsid w:val="00D12151"/>
    <w:rsid w:val="00D14277"/>
    <w:rsid w:val="00D21C56"/>
    <w:rsid w:val="00D23025"/>
    <w:rsid w:val="00D26032"/>
    <w:rsid w:val="00D27082"/>
    <w:rsid w:val="00D319FB"/>
    <w:rsid w:val="00D348D5"/>
    <w:rsid w:val="00D35533"/>
    <w:rsid w:val="00D35966"/>
    <w:rsid w:val="00D36565"/>
    <w:rsid w:val="00D365FF"/>
    <w:rsid w:val="00D36C3E"/>
    <w:rsid w:val="00D423BB"/>
    <w:rsid w:val="00D425FB"/>
    <w:rsid w:val="00D43567"/>
    <w:rsid w:val="00D43C17"/>
    <w:rsid w:val="00D44298"/>
    <w:rsid w:val="00D44E92"/>
    <w:rsid w:val="00D46D89"/>
    <w:rsid w:val="00D50C13"/>
    <w:rsid w:val="00D51341"/>
    <w:rsid w:val="00D51C7A"/>
    <w:rsid w:val="00D52448"/>
    <w:rsid w:val="00D52F3F"/>
    <w:rsid w:val="00D54939"/>
    <w:rsid w:val="00D56D0D"/>
    <w:rsid w:val="00D62594"/>
    <w:rsid w:val="00D629AF"/>
    <w:rsid w:val="00D63C06"/>
    <w:rsid w:val="00D67A4E"/>
    <w:rsid w:val="00D74244"/>
    <w:rsid w:val="00D74299"/>
    <w:rsid w:val="00D742BD"/>
    <w:rsid w:val="00D7433E"/>
    <w:rsid w:val="00D752F6"/>
    <w:rsid w:val="00D76D80"/>
    <w:rsid w:val="00D80911"/>
    <w:rsid w:val="00D830B6"/>
    <w:rsid w:val="00D836B2"/>
    <w:rsid w:val="00D8415F"/>
    <w:rsid w:val="00D84989"/>
    <w:rsid w:val="00D852F4"/>
    <w:rsid w:val="00D85E64"/>
    <w:rsid w:val="00D863DC"/>
    <w:rsid w:val="00D87DA7"/>
    <w:rsid w:val="00D91916"/>
    <w:rsid w:val="00D92519"/>
    <w:rsid w:val="00D93DAF"/>
    <w:rsid w:val="00D941D0"/>
    <w:rsid w:val="00D944EB"/>
    <w:rsid w:val="00D94D06"/>
    <w:rsid w:val="00D951D9"/>
    <w:rsid w:val="00D957E8"/>
    <w:rsid w:val="00D96033"/>
    <w:rsid w:val="00D97F6A"/>
    <w:rsid w:val="00DA07DD"/>
    <w:rsid w:val="00DA547B"/>
    <w:rsid w:val="00DA7CF5"/>
    <w:rsid w:val="00DB2060"/>
    <w:rsid w:val="00DB371D"/>
    <w:rsid w:val="00DB374F"/>
    <w:rsid w:val="00DB380D"/>
    <w:rsid w:val="00DB47E8"/>
    <w:rsid w:val="00DB6E84"/>
    <w:rsid w:val="00DB71F6"/>
    <w:rsid w:val="00DC320C"/>
    <w:rsid w:val="00DC3D93"/>
    <w:rsid w:val="00DC6801"/>
    <w:rsid w:val="00DC7123"/>
    <w:rsid w:val="00DD1179"/>
    <w:rsid w:val="00DD55A5"/>
    <w:rsid w:val="00DD59D6"/>
    <w:rsid w:val="00DE1EF3"/>
    <w:rsid w:val="00DE2939"/>
    <w:rsid w:val="00DF16CD"/>
    <w:rsid w:val="00DF5197"/>
    <w:rsid w:val="00DF5DDD"/>
    <w:rsid w:val="00E00D33"/>
    <w:rsid w:val="00E02D0C"/>
    <w:rsid w:val="00E04349"/>
    <w:rsid w:val="00E0452C"/>
    <w:rsid w:val="00E07544"/>
    <w:rsid w:val="00E1142F"/>
    <w:rsid w:val="00E155CC"/>
    <w:rsid w:val="00E1618F"/>
    <w:rsid w:val="00E17E7B"/>
    <w:rsid w:val="00E22ADD"/>
    <w:rsid w:val="00E22B4E"/>
    <w:rsid w:val="00E24985"/>
    <w:rsid w:val="00E24F8E"/>
    <w:rsid w:val="00E2572D"/>
    <w:rsid w:val="00E2575C"/>
    <w:rsid w:val="00E265B2"/>
    <w:rsid w:val="00E27A2B"/>
    <w:rsid w:val="00E306E9"/>
    <w:rsid w:val="00E3350A"/>
    <w:rsid w:val="00E34B2C"/>
    <w:rsid w:val="00E3708E"/>
    <w:rsid w:val="00E37A8E"/>
    <w:rsid w:val="00E41A05"/>
    <w:rsid w:val="00E424CB"/>
    <w:rsid w:val="00E45E40"/>
    <w:rsid w:val="00E50A0B"/>
    <w:rsid w:val="00E5197F"/>
    <w:rsid w:val="00E54112"/>
    <w:rsid w:val="00E5506E"/>
    <w:rsid w:val="00E552CF"/>
    <w:rsid w:val="00E555BD"/>
    <w:rsid w:val="00E55EEF"/>
    <w:rsid w:val="00E56585"/>
    <w:rsid w:val="00E61471"/>
    <w:rsid w:val="00E61948"/>
    <w:rsid w:val="00E62CF0"/>
    <w:rsid w:val="00E6374A"/>
    <w:rsid w:val="00E63C58"/>
    <w:rsid w:val="00E64660"/>
    <w:rsid w:val="00E66DD0"/>
    <w:rsid w:val="00E67FE1"/>
    <w:rsid w:val="00E709D2"/>
    <w:rsid w:val="00E7195B"/>
    <w:rsid w:val="00E71EBE"/>
    <w:rsid w:val="00E746AF"/>
    <w:rsid w:val="00E7535E"/>
    <w:rsid w:val="00E81727"/>
    <w:rsid w:val="00E81D30"/>
    <w:rsid w:val="00E82E28"/>
    <w:rsid w:val="00E83E9A"/>
    <w:rsid w:val="00E84913"/>
    <w:rsid w:val="00E86FDA"/>
    <w:rsid w:val="00EA1354"/>
    <w:rsid w:val="00EA21AC"/>
    <w:rsid w:val="00EA2345"/>
    <w:rsid w:val="00EA2CB2"/>
    <w:rsid w:val="00EA378B"/>
    <w:rsid w:val="00EA5E05"/>
    <w:rsid w:val="00EB11F7"/>
    <w:rsid w:val="00EB1669"/>
    <w:rsid w:val="00EB2377"/>
    <w:rsid w:val="00EB3DB9"/>
    <w:rsid w:val="00EB5AA8"/>
    <w:rsid w:val="00EB5E5F"/>
    <w:rsid w:val="00EB69F8"/>
    <w:rsid w:val="00EB76A8"/>
    <w:rsid w:val="00EC0B2F"/>
    <w:rsid w:val="00EC204A"/>
    <w:rsid w:val="00EC21DC"/>
    <w:rsid w:val="00EC39F1"/>
    <w:rsid w:val="00EC3CAD"/>
    <w:rsid w:val="00EC6ABB"/>
    <w:rsid w:val="00ED3269"/>
    <w:rsid w:val="00ED3387"/>
    <w:rsid w:val="00ED3835"/>
    <w:rsid w:val="00ED3F0B"/>
    <w:rsid w:val="00ED4BAA"/>
    <w:rsid w:val="00ED5A4C"/>
    <w:rsid w:val="00ED705F"/>
    <w:rsid w:val="00ED7FD5"/>
    <w:rsid w:val="00EE0476"/>
    <w:rsid w:val="00EE1D5C"/>
    <w:rsid w:val="00EE316D"/>
    <w:rsid w:val="00EE3B80"/>
    <w:rsid w:val="00EE4D42"/>
    <w:rsid w:val="00EE60DF"/>
    <w:rsid w:val="00EF0E2B"/>
    <w:rsid w:val="00EF12CD"/>
    <w:rsid w:val="00EF2201"/>
    <w:rsid w:val="00EF297F"/>
    <w:rsid w:val="00EF2F22"/>
    <w:rsid w:val="00EF469E"/>
    <w:rsid w:val="00EF50D2"/>
    <w:rsid w:val="00EF77DA"/>
    <w:rsid w:val="00F01155"/>
    <w:rsid w:val="00F011A2"/>
    <w:rsid w:val="00F026F0"/>
    <w:rsid w:val="00F02817"/>
    <w:rsid w:val="00F1103D"/>
    <w:rsid w:val="00F1358B"/>
    <w:rsid w:val="00F13F9A"/>
    <w:rsid w:val="00F14B00"/>
    <w:rsid w:val="00F158B9"/>
    <w:rsid w:val="00F1764E"/>
    <w:rsid w:val="00F21CDD"/>
    <w:rsid w:val="00F22028"/>
    <w:rsid w:val="00F237DC"/>
    <w:rsid w:val="00F252B4"/>
    <w:rsid w:val="00F27BC1"/>
    <w:rsid w:val="00F30634"/>
    <w:rsid w:val="00F32626"/>
    <w:rsid w:val="00F337EF"/>
    <w:rsid w:val="00F347AC"/>
    <w:rsid w:val="00F35412"/>
    <w:rsid w:val="00F3693A"/>
    <w:rsid w:val="00F40D05"/>
    <w:rsid w:val="00F413F4"/>
    <w:rsid w:val="00F41BC4"/>
    <w:rsid w:val="00F43DD9"/>
    <w:rsid w:val="00F44686"/>
    <w:rsid w:val="00F4495E"/>
    <w:rsid w:val="00F44B8B"/>
    <w:rsid w:val="00F46FEE"/>
    <w:rsid w:val="00F519E0"/>
    <w:rsid w:val="00F51E43"/>
    <w:rsid w:val="00F5307F"/>
    <w:rsid w:val="00F5411A"/>
    <w:rsid w:val="00F545FD"/>
    <w:rsid w:val="00F549C2"/>
    <w:rsid w:val="00F56074"/>
    <w:rsid w:val="00F61A21"/>
    <w:rsid w:val="00F62D97"/>
    <w:rsid w:val="00F63BF3"/>
    <w:rsid w:val="00F665C5"/>
    <w:rsid w:val="00F701E6"/>
    <w:rsid w:val="00F73F59"/>
    <w:rsid w:val="00F743C6"/>
    <w:rsid w:val="00F77A10"/>
    <w:rsid w:val="00F819D1"/>
    <w:rsid w:val="00F8242E"/>
    <w:rsid w:val="00F8413E"/>
    <w:rsid w:val="00F91707"/>
    <w:rsid w:val="00F92793"/>
    <w:rsid w:val="00F9295C"/>
    <w:rsid w:val="00F93A9A"/>
    <w:rsid w:val="00F9498F"/>
    <w:rsid w:val="00F949C6"/>
    <w:rsid w:val="00F94CDE"/>
    <w:rsid w:val="00F95D1C"/>
    <w:rsid w:val="00F96F70"/>
    <w:rsid w:val="00F97E55"/>
    <w:rsid w:val="00FA0F57"/>
    <w:rsid w:val="00FA1FB8"/>
    <w:rsid w:val="00FA31EE"/>
    <w:rsid w:val="00FA384D"/>
    <w:rsid w:val="00FA7184"/>
    <w:rsid w:val="00FA7F66"/>
    <w:rsid w:val="00FB2098"/>
    <w:rsid w:val="00FB3B1C"/>
    <w:rsid w:val="00FB3F2C"/>
    <w:rsid w:val="00FB5288"/>
    <w:rsid w:val="00FB71DE"/>
    <w:rsid w:val="00FC01E3"/>
    <w:rsid w:val="00FC241B"/>
    <w:rsid w:val="00FC311A"/>
    <w:rsid w:val="00FD44E0"/>
    <w:rsid w:val="00FD77CE"/>
    <w:rsid w:val="00FE0A63"/>
    <w:rsid w:val="00FE1581"/>
    <w:rsid w:val="00FE24B8"/>
    <w:rsid w:val="00FE2769"/>
    <w:rsid w:val="00FE41EE"/>
    <w:rsid w:val="00FE4E93"/>
    <w:rsid w:val="00FF103C"/>
    <w:rsid w:val="00FF11DD"/>
    <w:rsid w:val="00FF12FC"/>
    <w:rsid w:val="00FF201B"/>
    <w:rsid w:val="00FF2EF5"/>
    <w:rsid w:val="00FF52B9"/>
    <w:rsid w:val="00FF60A0"/>
    <w:rsid w:val="00FF622B"/>
    <w:rsid w:val="00FF7772"/>
    <w:rsid w:val="35C74D22"/>
    <w:rsid w:val="4E5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54156A"/>
  <w15:docId w15:val="{5C14752F-70F6-4329-8270-AE34105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iPriority="0" w:unhideWhenUsed="1" w:qFormat="1"/>
    <w:lsdException w:name="footnote text" w:semiHidden="1" w:uiPriority="0"/>
    <w:lsdException w:name="annotation text" w:unhideWhenUsed="1" w:qFormat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suppressAutoHyphens/>
      <w:spacing w:line="480" w:lineRule="exact"/>
    </w:pPr>
    <w:rPr>
      <w:rFonts w:hint="eastAsia"/>
      <w:b/>
      <w:bCs/>
      <w:kern w:val="1"/>
      <w:sz w:val="24"/>
      <w:szCs w:val="20"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  <w:rPr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5">
    <w:name w:val="Body Text First Indent"/>
    <w:basedOn w:val="a6"/>
    <w:link w:val="Char1"/>
    <w:pPr>
      <w:spacing w:after="120"/>
      <w:ind w:firstLineChars="100" w:firstLine="420"/>
      <w:jc w:val="both"/>
    </w:pPr>
    <w:rPr>
      <w:szCs w:val="24"/>
    </w:rPr>
  </w:style>
  <w:style w:type="paragraph" w:styleId="a6">
    <w:name w:val="Body Text"/>
    <w:basedOn w:val="a"/>
    <w:link w:val="Char2"/>
    <w:qFormat/>
    <w:pPr>
      <w:jc w:val="center"/>
    </w:pPr>
  </w:style>
  <w:style w:type="paragraph" w:styleId="a7">
    <w:name w:val="Normal Indent"/>
    <w:basedOn w:val="a"/>
    <w:link w:val="Char3"/>
    <w:unhideWhenUsed/>
    <w:qFormat/>
    <w:pPr>
      <w:ind w:firstLineChars="200" w:firstLine="420"/>
    </w:pPr>
    <w:rPr>
      <w:rFonts w:ascii="宋体" w:hAnsi="宋体"/>
      <w:sz w:val="24"/>
      <w:szCs w:val="24"/>
    </w:rPr>
  </w:style>
  <w:style w:type="paragraph" w:styleId="a8">
    <w:name w:val="Document Map"/>
    <w:basedOn w:val="a"/>
    <w:link w:val="Char4"/>
    <w:semiHidden/>
    <w:unhideWhenUsed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Char5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a">
    <w:name w:val="Balloon Text"/>
    <w:basedOn w:val="a"/>
    <w:link w:val="Char6"/>
    <w:uiPriority w:val="99"/>
    <w:unhideWhenUsed/>
    <w:qFormat/>
    <w:pPr>
      <w:suppressAutoHyphens/>
    </w:pPr>
    <w:rPr>
      <w:rFonts w:hint="eastAsia"/>
      <w:kern w:val="1"/>
      <w:sz w:val="18"/>
      <w:szCs w:val="18"/>
    </w:rPr>
  </w:style>
  <w:style w:type="paragraph" w:styleId="ab">
    <w:name w:val="footer"/>
    <w:basedOn w:val="a"/>
    <w:link w:val="Char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ad">
    <w:name w:val="List"/>
    <w:basedOn w:val="a"/>
    <w:pPr>
      <w:ind w:left="200" w:hangingChars="200" w:hanging="200"/>
      <w:contextualSpacing/>
    </w:pPr>
    <w:rPr>
      <w:szCs w:val="24"/>
    </w:rPr>
  </w:style>
  <w:style w:type="paragraph" w:styleId="ae">
    <w:name w:val="footnote text"/>
    <w:basedOn w:val="a"/>
    <w:link w:val="Char9"/>
    <w:semiHidden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character" w:styleId="af5">
    <w:name w:val="footnote reference"/>
    <w:semiHidden/>
    <w:qFormat/>
    <w:rPr>
      <w:vertAlign w:val="superscript"/>
    </w:rPr>
  </w:style>
  <w:style w:type="table" w:styleId="af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99"/>
    <w:rPr>
      <w:rFonts w:ascii="Times New Roman" w:hAnsi="Times New Roman"/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99"/>
    <w:rPr>
      <w:rFonts w:ascii="Times New Roman" w:hAnsi="Times New Roman"/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3-1">
    <w:name w:val="Medium Grid 3 Accent 1"/>
    <w:basedOn w:val="a1"/>
    <w:uiPriority w:val="69"/>
    <w:rPr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character" w:customStyle="1" w:styleId="1Char">
    <w:name w:val="标题 1 Char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Char4">
    <w:name w:val="文档结构图 Char"/>
    <w:link w:val="a8"/>
    <w:semiHidden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9"/>
    <w:qFormat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Char7">
    <w:name w:val="页脚 Char"/>
    <w:link w:val="ab"/>
    <w:qFormat/>
    <w:rPr>
      <w:rFonts w:ascii="Times New Roman" w:hAnsi="Times New Roman"/>
      <w:kern w:val="2"/>
      <w:sz w:val="18"/>
      <w:szCs w:val="18"/>
    </w:rPr>
  </w:style>
  <w:style w:type="character" w:customStyle="1" w:styleId="Char8">
    <w:name w:val="页眉 Char"/>
    <w:link w:val="ac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表段落1"/>
    <w:basedOn w:val="a"/>
    <w:uiPriority w:val="99"/>
    <w:pPr>
      <w:adjustRightInd w:val="0"/>
      <w:spacing w:line="312" w:lineRule="atLeast"/>
      <w:ind w:firstLineChars="200" w:firstLine="420"/>
      <w:textAlignment w:val="baseline"/>
    </w:pPr>
    <w:rPr>
      <w:kern w:val="0"/>
    </w:rPr>
  </w:style>
  <w:style w:type="character" w:customStyle="1" w:styleId="Char2">
    <w:name w:val="正文文本 Char"/>
    <w:link w:val="a6"/>
    <w:qFormat/>
    <w:rPr>
      <w:rFonts w:ascii="Times New Roman" w:hAnsi="Times New Roman"/>
      <w:kern w:val="2"/>
      <w:sz w:val="21"/>
    </w:rPr>
  </w:style>
  <w:style w:type="character" w:customStyle="1" w:styleId="12">
    <w:name w:val="标题 1 字符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1">
    <w:name w:val="标题 3 字符"/>
    <w:uiPriority w:val="99"/>
    <w:semiHidden/>
    <w:locked/>
    <w:rPr>
      <w:rFonts w:ascii="Calibri" w:hAnsi="Calibri" w:cs="Times New Roman"/>
      <w:b/>
      <w:bCs/>
      <w:kern w:val="0"/>
      <w:sz w:val="32"/>
      <w:szCs w:val="32"/>
    </w:rPr>
  </w:style>
  <w:style w:type="character" w:customStyle="1" w:styleId="41">
    <w:name w:val="标题 4 字符"/>
    <w:uiPriority w:val="99"/>
    <w:semiHidden/>
    <w:locked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af7">
    <w:name w:val="页脚 字符"/>
    <w:uiPriority w:val="99"/>
    <w:semiHidden/>
    <w:locked/>
    <w:rPr>
      <w:rFonts w:cs="Times New Roman"/>
    </w:rPr>
  </w:style>
  <w:style w:type="character" w:customStyle="1" w:styleId="af8">
    <w:name w:val="页眉 字符"/>
    <w:uiPriority w:val="99"/>
    <w:semiHidden/>
    <w:locked/>
    <w:rPr>
      <w:rFonts w:cs="Times New Roman"/>
    </w:rPr>
  </w:style>
  <w:style w:type="paragraph" w:customStyle="1" w:styleId="13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biaoti4">
    <w:name w:val="biaoti4"/>
    <w:basedOn w:val="4"/>
    <w:uiPriority w:val="99"/>
    <w:pPr>
      <w:widowControl/>
      <w:numPr>
        <w:ilvl w:val="0"/>
        <w:numId w:val="0"/>
      </w:numPr>
      <w:spacing w:before="0" w:after="200" w:line="372" w:lineRule="auto"/>
      <w:jc w:val="left"/>
    </w:pPr>
    <w:rPr>
      <w:rFonts w:ascii="Arial" w:eastAsia="黑体" w:hAnsi="Arial"/>
      <w:bCs w:val="0"/>
      <w:kern w:val="0"/>
      <w:szCs w:val="22"/>
    </w:rPr>
  </w:style>
  <w:style w:type="character" w:customStyle="1" w:styleId="jsonkey">
    <w:name w:val="json_key"/>
  </w:style>
  <w:style w:type="character" w:customStyle="1" w:styleId="jsonstring">
    <w:name w:val="json_string"/>
  </w:style>
  <w:style w:type="character" w:customStyle="1" w:styleId="14">
    <w:name w:val="未处理的提及1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propertyname">
    <w:name w:val="propertyname"/>
  </w:style>
  <w:style w:type="character" w:customStyle="1" w:styleId="string">
    <w:name w:val="string"/>
  </w:style>
  <w:style w:type="character" w:customStyle="1" w:styleId="jsonnumber">
    <w:name w:val="json_number"/>
  </w:style>
  <w:style w:type="character" w:customStyle="1" w:styleId="Char1">
    <w:name w:val="正文首行缩进 Char"/>
    <w:basedOn w:val="Char2"/>
    <w:link w:val="a5"/>
    <w:qFormat/>
    <w:rPr>
      <w:rFonts w:ascii="Times New Roman" w:hAnsi="Times New Roman"/>
      <w:kern w:val="2"/>
      <w:sz w:val="21"/>
      <w:szCs w:val="24"/>
    </w:rPr>
  </w:style>
  <w:style w:type="character" w:customStyle="1" w:styleId="Char3">
    <w:name w:val="正文缩进 Char"/>
    <w:link w:val="a7"/>
    <w:semiHidden/>
    <w:rPr>
      <w:rFonts w:ascii="宋体" w:hAnsi="宋体"/>
      <w:kern w:val="2"/>
      <w:sz w:val="24"/>
      <w:szCs w:val="24"/>
    </w:rPr>
  </w:style>
  <w:style w:type="character" w:customStyle="1" w:styleId="Char9">
    <w:name w:val="脚注文本 Char"/>
    <w:basedOn w:val="a0"/>
    <w:link w:val="ae"/>
    <w:semiHidden/>
    <w:rPr>
      <w:rFonts w:ascii="Times New Roman" w:hAnsi="Times New Roman"/>
      <w:kern w:val="2"/>
      <w:sz w:val="18"/>
      <w:szCs w:val="18"/>
    </w:rPr>
  </w:style>
  <w:style w:type="paragraph" w:customStyle="1" w:styleId="af9">
    <w:name w:val="文档目录标题"/>
    <w:next w:val="a"/>
    <w:pPr>
      <w:spacing w:beforeLines="50" w:before="156" w:afterLines="50" w:after="156"/>
      <w:ind w:firstLine="420"/>
      <w:jc w:val="center"/>
    </w:pPr>
    <w:rPr>
      <w:rFonts w:ascii="Times New Roman" w:hAnsi="Times New Roman"/>
      <w:b/>
      <w:spacing w:val="40"/>
      <w:kern w:val="2"/>
      <w:sz w:val="44"/>
      <w:szCs w:val="44"/>
    </w:rPr>
  </w:style>
  <w:style w:type="paragraph" w:customStyle="1" w:styleId="afa">
    <w:name w:val="文档主标题"/>
    <w:qFormat/>
    <w:pPr>
      <w:spacing w:beforeLines="400" w:before="400" w:afterLines="50" w:after="50"/>
      <w:jc w:val="center"/>
    </w:pPr>
    <w:rPr>
      <w:rFonts w:ascii="Times New Roman" w:hAnsi="Times New Roman"/>
      <w:b/>
      <w:kern w:val="2"/>
      <w:sz w:val="32"/>
      <w:szCs w:val="32"/>
    </w:rPr>
  </w:style>
  <w:style w:type="paragraph" w:customStyle="1" w:styleId="afb">
    <w:name w:val="文档子标题"/>
    <w:basedOn w:val="afa"/>
    <w:qFormat/>
    <w:pPr>
      <w:spacing w:beforeLines="50" w:before="156" w:afterLines="600" w:after="1872"/>
    </w:pPr>
    <w:rPr>
      <w:sz w:val="44"/>
      <w:szCs w:val="44"/>
    </w:rPr>
  </w:style>
  <w:style w:type="paragraph" w:customStyle="1" w:styleId="afc">
    <w:name w:val="标准"/>
    <w:basedOn w:val="a"/>
    <w:pPr>
      <w:adjustRightInd w:val="0"/>
      <w:spacing w:line="277" w:lineRule="atLeast"/>
      <w:textAlignment w:val="baseline"/>
    </w:pPr>
    <w:rPr>
      <w:kern w:val="0"/>
      <w:sz w:val="24"/>
    </w:rPr>
  </w:style>
  <w:style w:type="paragraph" w:customStyle="1" w:styleId="15">
    <w:name w:val="正文缩进1"/>
    <w:basedOn w:val="a"/>
    <w:pPr>
      <w:spacing w:line="400" w:lineRule="atLeast"/>
      <w:ind w:left="72" w:firstLineChars="225" w:firstLine="540"/>
    </w:pPr>
    <w:rPr>
      <w:rFonts w:ascii="宋体" w:hAnsi="宋体" w:hint="eastAsia"/>
      <w:sz w:val="24"/>
      <w:szCs w:val="18"/>
    </w:rPr>
  </w:style>
  <w:style w:type="paragraph" w:customStyle="1" w:styleId="Chara">
    <w:name w:val="Char"/>
    <w:basedOn w:val="a"/>
    <w:rPr>
      <w:rFonts w:ascii="Tahoma" w:hAnsi="Tahoma"/>
      <w:sz w:val="24"/>
    </w:rPr>
  </w:style>
  <w:style w:type="paragraph" w:customStyle="1" w:styleId="1h1MainHeading15">
    <w:name w:val="样式 标题 1h1Main Heading + 二号 行距: 1.5 倍行距"/>
    <w:basedOn w:val="1"/>
    <w:pPr>
      <w:keepLines w:val="0"/>
      <w:widowControl/>
      <w:numPr>
        <w:numId w:val="2"/>
      </w:numPr>
      <w:tabs>
        <w:tab w:val="left" w:pos="432"/>
      </w:tabs>
      <w:overflowPunct w:val="0"/>
      <w:autoSpaceDE w:val="0"/>
      <w:autoSpaceDN w:val="0"/>
      <w:adjustRightInd w:val="0"/>
      <w:spacing w:before="100" w:beforeAutospacing="1" w:after="100" w:afterAutospacing="1" w:line="360" w:lineRule="auto"/>
      <w:jc w:val="left"/>
      <w:textAlignment w:val="baseline"/>
    </w:pPr>
    <w:rPr>
      <w:rFonts w:ascii="Arial" w:hAnsi="Arial" w:cs="Arial"/>
      <w:kern w:val="28"/>
      <w:sz w:val="40"/>
      <w:szCs w:val="24"/>
    </w:rPr>
  </w:style>
  <w:style w:type="paragraph" w:customStyle="1" w:styleId="16">
    <w:name w:val="样式1"/>
    <w:basedOn w:val="1h1MainHeading15"/>
    <w:link w:val="1Char0"/>
    <w:qFormat/>
    <w:pPr>
      <w:keepLines/>
      <w:pageBreakBefore/>
      <w:spacing w:beforeLines="50" w:before="120" w:beforeAutospacing="0" w:afterLines="50" w:after="120" w:afterAutospacing="0"/>
      <w:jc w:val="center"/>
    </w:pPr>
    <w:rPr>
      <w:rFonts w:ascii="Times New Roman" w:hAnsi="Times New Roman" w:cs="Times New Roman"/>
    </w:rPr>
  </w:style>
  <w:style w:type="character" w:customStyle="1" w:styleId="1Char0">
    <w:name w:val="样式1 Char"/>
    <w:link w:val="16"/>
    <w:rPr>
      <w:rFonts w:ascii="Times New Roman" w:hAnsi="Times New Roman"/>
      <w:b/>
      <w:bCs/>
      <w:kern w:val="28"/>
      <w:sz w:val="40"/>
      <w:szCs w:val="24"/>
    </w:rPr>
  </w:style>
  <w:style w:type="paragraph" w:customStyle="1" w:styleId="150">
    <w:name w:val="样式 小四 行距: 1.5 倍行距"/>
    <w:basedOn w:val="a"/>
    <w:pPr>
      <w:spacing w:before="100" w:beforeAutospacing="1" w:after="100" w:afterAutospacing="1" w:line="300" w:lineRule="auto"/>
      <w:ind w:firstLine="480"/>
      <w:jc w:val="center"/>
    </w:pPr>
    <w:rPr>
      <w:rFonts w:cs="宋体"/>
      <w:sz w:val="24"/>
    </w:rPr>
  </w:style>
  <w:style w:type="paragraph" w:customStyle="1" w:styleId="42">
    <w:name w:val="样式4"/>
    <w:basedOn w:val="3"/>
    <w:link w:val="4Char0"/>
    <w:qFormat/>
    <w:pPr>
      <w:keepNext w:val="0"/>
      <w:keepLines w:val="0"/>
      <w:numPr>
        <w:ilvl w:val="0"/>
        <w:numId w:val="0"/>
      </w:numPr>
      <w:tabs>
        <w:tab w:val="left" w:pos="432"/>
        <w:tab w:val="left" w:pos="709"/>
      </w:tabs>
      <w:spacing w:beforeLines="50" w:before="156" w:afterLines="50" w:after="156" w:line="360" w:lineRule="auto"/>
    </w:pPr>
    <w:rPr>
      <w:kern w:val="0"/>
      <w:sz w:val="24"/>
      <w:szCs w:val="24"/>
      <w:lang w:val="zh-CN" w:bidi="he-IL"/>
    </w:rPr>
  </w:style>
  <w:style w:type="character" w:customStyle="1" w:styleId="4Char0">
    <w:name w:val="样式4 Char"/>
    <w:link w:val="42"/>
    <w:rPr>
      <w:rFonts w:ascii="Times New Roman" w:hAnsi="Times New Roman"/>
      <w:b/>
      <w:bCs/>
      <w:sz w:val="24"/>
      <w:szCs w:val="24"/>
      <w:lang w:val="zh-CN" w:bidi="he-IL"/>
    </w:rPr>
  </w:style>
  <w:style w:type="paragraph" w:styleId="afd">
    <w:name w:val="List Paragraph"/>
    <w:basedOn w:val="a"/>
    <w:link w:val="Charb"/>
    <w:uiPriority w:val="34"/>
    <w:qFormat/>
    <w:pPr>
      <w:ind w:firstLineChars="200" w:firstLine="420"/>
    </w:pPr>
    <w:rPr>
      <w:szCs w:val="24"/>
    </w:rPr>
  </w:style>
  <w:style w:type="character" w:customStyle="1" w:styleId="Charb">
    <w:name w:val="列出段落 Char"/>
    <w:link w:val="afd"/>
    <w:uiPriority w:val="99"/>
    <w:rPr>
      <w:rFonts w:ascii="Times New Roman" w:hAnsi="Times New Roman"/>
      <w:kern w:val="2"/>
      <w:sz w:val="21"/>
      <w:szCs w:val="24"/>
    </w:rPr>
  </w:style>
  <w:style w:type="paragraph" w:customStyle="1" w:styleId="61">
    <w:name w:val="样式6"/>
    <w:basedOn w:val="2"/>
    <w:qFormat/>
    <w:pPr>
      <w:numPr>
        <w:ilvl w:val="0"/>
        <w:numId w:val="0"/>
      </w:numPr>
      <w:tabs>
        <w:tab w:val="left" w:pos="432"/>
        <w:tab w:val="left" w:pos="567"/>
      </w:tabs>
      <w:spacing w:beforeLines="50" w:before="156" w:afterLines="50" w:after="156" w:line="300" w:lineRule="auto"/>
      <w:ind w:left="567" w:hanging="567"/>
    </w:pPr>
    <w:rPr>
      <w:rFonts w:ascii="Times New Roman" w:hAnsi="Times New Roman"/>
      <w:bCs w:val="0"/>
      <w:color w:val="000000"/>
      <w:sz w:val="28"/>
      <w:szCs w:val="24"/>
      <w:lang w:val="zh-CN"/>
    </w:rPr>
  </w:style>
  <w:style w:type="paragraph" w:customStyle="1" w:styleId="71">
    <w:name w:val="样式7"/>
    <w:basedOn w:val="a"/>
    <w:link w:val="7Char0"/>
    <w:qFormat/>
    <w:pPr>
      <w:keepNext/>
      <w:keepLines/>
      <w:tabs>
        <w:tab w:val="left" w:pos="864"/>
      </w:tabs>
      <w:spacing w:before="240" w:after="240" w:line="360" w:lineRule="auto"/>
      <w:ind w:left="864" w:hanging="864"/>
      <w:outlineLvl w:val="3"/>
    </w:pPr>
    <w:rPr>
      <w:rFonts w:ascii="宋体" w:hAnsi="宋体"/>
      <w:b/>
      <w:bCs/>
      <w:sz w:val="24"/>
      <w:szCs w:val="24"/>
    </w:rPr>
  </w:style>
  <w:style w:type="character" w:customStyle="1" w:styleId="7Char0">
    <w:name w:val="样式7 Char"/>
    <w:link w:val="71"/>
    <w:rPr>
      <w:rFonts w:ascii="宋体" w:hAnsi="宋体"/>
      <w:b/>
      <w:bCs/>
      <w:kern w:val="2"/>
      <w:sz w:val="24"/>
      <w:szCs w:val="24"/>
    </w:rPr>
  </w:style>
  <w:style w:type="paragraph" w:customStyle="1" w:styleId="cr8">
    <w:name w:val="cr8"/>
    <w:basedOn w:val="ad"/>
    <w:next w:val="a"/>
    <w:pPr>
      <w:spacing w:beforeLines="50"/>
      <w:ind w:left="0" w:firstLineChars="0" w:firstLine="0"/>
      <w:contextualSpacing w:val="0"/>
    </w:pPr>
    <w:rPr>
      <w:b/>
      <w:sz w:val="24"/>
    </w:rPr>
  </w:style>
  <w:style w:type="character" w:customStyle="1" w:styleId="Char0">
    <w:name w:val="批注文字 Char"/>
    <w:basedOn w:val="a0"/>
    <w:link w:val="a4"/>
    <w:uiPriority w:val="99"/>
    <w:qFormat/>
    <w:rPr>
      <w:rFonts w:ascii="Times New Roman" w:hAnsi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qFormat/>
    <w:rPr>
      <w:rFonts w:ascii="Times New Roman" w:hAnsi="Times New Roman"/>
      <w:b/>
      <w:bCs/>
      <w:kern w:val="1"/>
      <w:sz w:val="24"/>
      <w:szCs w:val="24"/>
    </w:rPr>
  </w:style>
  <w:style w:type="character" w:customStyle="1" w:styleId="Char5">
    <w:name w:val="纯文本 Char"/>
    <w:basedOn w:val="a0"/>
    <w:link w:val="a9"/>
    <w:qFormat/>
    <w:rPr>
      <w:rFonts w:ascii="宋体" w:hAnsi="Courier New" w:cs="Courier New"/>
      <w:kern w:val="2"/>
      <w:sz w:val="21"/>
      <w:szCs w:val="21"/>
    </w:rPr>
  </w:style>
  <w:style w:type="character" w:customStyle="1" w:styleId="Char6">
    <w:name w:val="批注框文本 Char"/>
    <w:basedOn w:val="a0"/>
    <w:link w:val="aa"/>
    <w:uiPriority w:val="99"/>
    <w:qFormat/>
    <w:rPr>
      <w:rFonts w:ascii="Times New Roman" w:hAnsi="Times New Roman"/>
      <w:kern w:val="1"/>
      <w:sz w:val="18"/>
      <w:szCs w:val="18"/>
    </w:rPr>
  </w:style>
  <w:style w:type="paragraph" w:customStyle="1" w:styleId="tw">
    <w:name w:val="tw表格正文"/>
    <w:basedOn w:val="a"/>
    <w:link w:val="twChar"/>
    <w:qFormat/>
    <w:pPr>
      <w:widowControl/>
      <w:jc w:val="left"/>
    </w:pPr>
    <w:rPr>
      <w:rFonts w:asciiTheme="minorEastAsia" w:eastAsiaTheme="minorEastAsia" w:hAnsiTheme="minorEastAsia"/>
      <w:kern w:val="0"/>
      <w:sz w:val="24"/>
      <w:szCs w:val="24"/>
    </w:rPr>
  </w:style>
  <w:style w:type="character" w:customStyle="1" w:styleId="twChar">
    <w:name w:val="tw表格正文 Char"/>
    <w:basedOn w:val="a0"/>
    <w:link w:val="tw"/>
    <w:qFormat/>
    <w:rPr>
      <w:rFonts w:asciiTheme="minorEastAsia" w:eastAsiaTheme="minorEastAsia" w:hAnsiTheme="minorEastAsia"/>
      <w:sz w:val="24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Calibri" w:hAnsi="Calibri"/>
      <w:szCs w:val="21"/>
    </w:rPr>
  </w:style>
  <w:style w:type="paragraph" w:customStyle="1" w:styleId="afe">
    <w:name w:val="标书样式"/>
    <w:basedOn w:val="110"/>
    <w:qFormat/>
    <w:pPr>
      <w:spacing w:before="100" w:beforeAutospacing="1" w:after="100" w:afterAutospacing="1" w:line="360" w:lineRule="auto"/>
      <w:ind w:left="2142" w:firstLineChars="0" w:firstLine="0"/>
      <w:jc w:val="center"/>
    </w:pPr>
    <w:rPr>
      <w:b/>
      <w:bCs/>
      <w:sz w:val="32"/>
      <w:szCs w:val="32"/>
    </w:rPr>
  </w:style>
  <w:style w:type="paragraph" w:customStyle="1" w:styleId="43">
    <w:name w:val="标题4"/>
    <w:basedOn w:val="afe"/>
    <w:qFormat/>
    <w:pPr>
      <w:ind w:left="420"/>
      <w:jc w:val="left"/>
    </w:pPr>
    <w:rPr>
      <w:rFonts w:ascii="Times New Roman" w:hAnsi="Times New Roman"/>
      <w:sz w:val="28"/>
      <w:szCs w:val="28"/>
    </w:rPr>
  </w:style>
  <w:style w:type="paragraph" w:customStyle="1" w:styleId="62">
    <w:name w:val="标题6"/>
    <w:basedOn w:val="afe"/>
    <w:qFormat/>
    <w:pPr>
      <w:ind w:left="0"/>
      <w:jc w:val="left"/>
    </w:pPr>
    <w:rPr>
      <w:rFonts w:ascii="Times New Roman" w:hAnsi="Times New Roman"/>
      <w:sz w:val="28"/>
      <w:szCs w:val="28"/>
    </w:rPr>
  </w:style>
  <w:style w:type="paragraph" w:customStyle="1" w:styleId="51">
    <w:name w:val="标题5"/>
    <w:basedOn w:val="afe"/>
    <w:qFormat/>
    <w:pPr>
      <w:ind w:left="0"/>
      <w:jc w:val="left"/>
    </w:pPr>
    <w:rPr>
      <w:rFonts w:ascii="Times New Roman" w:hAnsi="Times New Roman"/>
      <w:sz w:val="28"/>
      <w:szCs w:val="28"/>
    </w:rPr>
  </w:style>
  <w:style w:type="paragraph" w:customStyle="1" w:styleId="22">
    <w:name w:val="列出段落2"/>
    <w:basedOn w:val="a"/>
    <w:qFormat/>
    <w:pPr>
      <w:ind w:firstLineChars="200" w:firstLine="420"/>
    </w:pPr>
    <w:rPr>
      <w:rFonts w:ascii="Calibri" w:hAnsi="Calibri"/>
      <w:szCs w:val="21"/>
    </w:rPr>
  </w:style>
  <w:style w:type="paragraph" w:customStyle="1" w:styleId="CharCharChar">
    <w:name w:val="文档正文 Char Char Char"/>
    <w:basedOn w:val="a"/>
    <w:qFormat/>
    <w:pPr>
      <w:adjustRightInd w:val="0"/>
      <w:spacing w:line="360" w:lineRule="auto"/>
      <w:ind w:firstLineChars="200" w:firstLine="567"/>
      <w:jc w:val="left"/>
      <w:textAlignment w:val="baseline"/>
    </w:pPr>
    <w:rPr>
      <w:rFonts w:ascii="宋体" w:hAnsi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70C0"/>
      <w:kern w:val="0"/>
      <w:sz w:val="22"/>
      <w:szCs w:val="22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B050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B7DEE8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1">
    <w:name w:val="xl7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2">
    <w:name w:val="xl7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3">
    <w:name w:val="xl7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5">
    <w:name w:val="xl7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76">
    <w:name w:val="xl7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7">
    <w:name w:val="xl7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8">
    <w:name w:val="xl7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79">
    <w:name w:val="xl7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1">
    <w:name w:val="xl8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DCDB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6">
    <w:name w:val="xl8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7">
    <w:name w:val="xl8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8">
    <w:name w:val="xl8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90">
    <w:name w:val="xl9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1">
    <w:name w:val="xl9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2"/>
      <w:szCs w:val="22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3">
    <w:name w:val="xl93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righ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5">
    <w:name w:val="xl95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6">
    <w:name w:val="xl96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7">
    <w:name w:val="xl97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ABF8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8">
    <w:name w:val="xl98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9">
    <w:name w:val="xl99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101">
    <w:name w:val="xl101"/>
    <w:basedOn w:val="a"/>
    <w:qFormat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</w:rPr>
  </w:style>
  <w:style w:type="character" w:customStyle="1" w:styleId="23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4-5">
    <w:name w:val="Grid Table 4 Accent 5"/>
    <w:basedOn w:val="a1"/>
    <w:uiPriority w:val="49"/>
    <w:rsid w:val="0045590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559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4559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3">
    <w:name w:val="Grid Table 5 Dark Accent 3"/>
    <w:basedOn w:val="a1"/>
    <w:uiPriority w:val="50"/>
    <w:rsid w:val="004559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EF50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%E5%8F%AF%E8%BF%BD%E6%BA%AF%E6%80%A7&amp;tn=SE_PcZhidaonwhc_ngpagmjz&amp;rsv_dl=gh_pc_zhidao" TargetMode="External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5D1586-57BB-4E7E-9042-831E81AB872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1A7E611-6ACE-4F7A-B4B2-6DD841A3E500}">
      <dgm:prSet phldrT="[文本]"/>
      <dgm:spPr/>
      <dgm:t>
        <a:bodyPr/>
        <a:lstStyle/>
        <a:p>
          <a:r>
            <a:rPr lang="zh-CN" altLang="en-US"/>
            <a:t>投诉通话</a:t>
          </a:r>
        </a:p>
      </dgm:t>
    </dgm:pt>
    <dgm:pt modelId="{4EA0CCE8-FF23-409C-AF2D-7068DFF2C5C8}" type="parTrans" cxnId="{F43302B4-A851-4281-8970-25CF49F50C74}">
      <dgm:prSet/>
      <dgm:spPr/>
      <dgm:t>
        <a:bodyPr/>
        <a:lstStyle/>
        <a:p>
          <a:endParaRPr lang="zh-CN" altLang="en-US"/>
        </a:p>
      </dgm:t>
    </dgm:pt>
    <dgm:pt modelId="{115EC92F-4C57-4DFC-9844-80D98FAB1E6C}" type="sibTrans" cxnId="{F43302B4-A851-4281-8970-25CF49F50C74}">
      <dgm:prSet/>
      <dgm:spPr/>
      <dgm:t>
        <a:bodyPr/>
        <a:lstStyle/>
        <a:p>
          <a:endParaRPr lang="zh-CN" altLang="en-US"/>
        </a:p>
      </dgm:t>
    </dgm:pt>
    <dgm:pt modelId="{A8C96354-58EB-4430-B473-B0033BB2769C}">
      <dgm:prSet phldrT="[文本]"/>
      <dgm:spPr/>
      <dgm:t>
        <a:bodyPr/>
        <a:lstStyle/>
        <a:p>
          <a:r>
            <a:rPr lang="zh-CN" altLang="en-US"/>
            <a:t>录音文件上传</a:t>
          </a:r>
        </a:p>
      </dgm:t>
    </dgm:pt>
    <dgm:pt modelId="{E234A2E9-D3B4-4CA8-98CF-B7E2074534D9}" type="parTrans" cxnId="{0A7F6322-8333-4D0D-A94A-FD3D18390E85}">
      <dgm:prSet/>
      <dgm:spPr/>
      <dgm:t>
        <a:bodyPr/>
        <a:lstStyle/>
        <a:p>
          <a:endParaRPr lang="zh-CN" altLang="en-US"/>
        </a:p>
      </dgm:t>
    </dgm:pt>
    <dgm:pt modelId="{777D6081-270C-478B-A69C-7F80638737B6}" type="sibTrans" cxnId="{0A7F6322-8333-4D0D-A94A-FD3D18390E85}">
      <dgm:prSet/>
      <dgm:spPr/>
      <dgm:t>
        <a:bodyPr/>
        <a:lstStyle/>
        <a:p>
          <a:endParaRPr lang="zh-CN" altLang="en-US"/>
        </a:p>
      </dgm:t>
    </dgm:pt>
    <dgm:pt modelId="{F092DFD5-76FC-4038-BAAB-247DC361525A}">
      <dgm:prSet phldrT="[文本]"/>
      <dgm:spPr/>
      <dgm:t>
        <a:bodyPr/>
        <a:lstStyle/>
        <a:p>
          <a:r>
            <a:rPr lang="zh-CN" altLang="en-US"/>
            <a:t>翻译文本上传</a:t>
          </a:r>
        </a:p>
      </dgm:t>
    </dgm:pt>
    <dgm:pt modelId="{41868719-AF97-45C2-A78B-ED764664CDBB}" type="parTrans" cxnId="{384D77E6-8928-46AA-B416-451B6A3A6C6B}">
      <dgm:prSet/>
      <dgm:spPr/>
      <dgm:t>
        <a:bodyPr/>
        <a:lstStyle/>
        <a:p>
          <a:endParaRPr lang="zh-CN" altLang="en-US"/>
        </a:p>
      </dgm:t>
    </dgm:pt>
    <dgm:pt modelId="{17EF59FB-C9A6-4564-B629-3377CF4B492F}" type="sibTrans" cxnId="{384D77E6-8928-46AA-B416-451B6A3A6C6B}">
      <dgm:prSet/>
      <dgm:spPr/>
      <dgm:t>
        <a:bodyPr/>
        <a:lstStyle/>
        <a:p>
          <a:endParaRPr lang="zh-CN" altLang="en-US"/>
        </a:p>
      </dgm:t>
    </dgm:pt>
    <dgm:pt modelId="{54A62CAD-3683-4414-85E7-01938EF31808}">
      <dgm:prSet phldrT="[文本]"/>
      <dgm:spPr/>
      <dgm:t>
        <a:bodyPr/>
        <a:lstStyle/>
        <a:p>
          <a:r>
            <a:rPr lang="zh-CN" altLang="en-US"/>
            <a:t>数据监控</a:t>
          </a:r>
        </a:p>
      </dgm:t>
    </dgm:pt>
    <dgm:pt modelId="{1CBD09F8-659D-42C0-9960-244BF27F6B43}" type="parTrans" cxnId="{EC671DAC-7DA0-42B7-8103-4E0227DA78B2}">
      <dgm:prSet/>
      <dgm:spPr/>
      <dgm:t>
        <a:bodyPr/>
        <a:lstStyle/>
        <a:p>
          <a:endParaRPr lang="zh-CN" altLang="en-US"/>
        </a:p>
      </dgm:t>
    </dgm:pt>
    <dgm:pt modelId="{D83DA88E-89F3-472E-A553-46C2341CC563}" type="sibTrans" cxnId="{EC671DAC-7DA0-42B7-8103-4E0227DA78B2}">
      <dgm:prSet/>
      <dgm:spPr/>
      <dgm:t>
        <a:bodyPr/>
        <a:lstStyle/>
        <a:p>
          <a:endParaRPr lang="zh-CN" altLang="en-US"/>
        </a:p>
      </dgm:t>
    </dgm:pt>
    <dgm:pt modelId="{68AE53AB-ACB1-464F-B986-43B098CC886A}">
      <dgm:prSet phldrT="[文本]"/>
      <dgm:spPr/>
      <dgm:t>
        <a:bodyPr/>
        <a:lstStyle/>
        <a:p>
          <a:r>
            <a:rPr lang="zh-CN" altLang="en-US"/>
            <a:t>报表生成</a:t>
          </a:r>
        </a:p>
      </dgm:t>
    </dgm:pt>
    <dgm:pt modelId="{99473379-ED77-488B-9B0F-CC9B81973669}" type="parTrans" cxnId="{E7138D09-738E-4D14-9830-FA776A7EE657}">
      <dgm:prSet/>
      <dgm:spPr/>
      <dgm:t>
        <a:bodyPr/>
        <a:lstStyle/>
        <a:p>
          <a:endParaRPr lang="zh-CN" altLang="en-US"/>
        </a:p>
      </dgm:t>
    </dgm:pt>
    <dgm:pt modelId="{6C30E77F-BF14-4B7F-B7F1-3BE866027877}" type="sibTrans" cxnId="{E7138D09-738E-4D14-9830-FA776A7EE657}">
      <dgm:prSet/>
      <dgm:spPr/>
      <dgm:t>
        <a:bodyPr/>
        <a:lstStyle/>
        <a:p>
          <a:endParaRPr lang="zh-CN" altLang="en-US"/>
        </a:p>
      </dgm:t>
    </dgm:pt>
    <dgm:pt modelId="{57CE6CAE-1E6C-4237-AA81-5290D5784177}">
      <dgm:prSet phldrT="[文本]"/>
      <dgm:spPr/>
      <dgm:t>
        <a:bodyPr/>
        <a:lstStyle/>
        <a:p>
          <a:r>
            <a:rPr lang="zh-CN" altLang="en-US"/>
            <a:t>报表审核</a:t>
          </a:r>
        </a:p>
      </dgm:t>
    </dgm:pt>
    <dgm:pt modelId="{C9FE5E35-0401-4E8A-A233-6824076D7EF7}" type="parTrans" cxnId="{067D92A4-2DDD-4414-B222-0B9D2D12D8C5}">
      <dgm:prSet/>
      <dgm:spPr/>
      <dgm:t>
        <a:bodyPr/>
        <a:lstStyle/>
        <a:p>
          <a:endParaRPr lang="zh-CN" altLang="en-US"/>
        </a:p>
      </dgm:t>
    </dgm:pt>
    <dgm:pt modelId="{A82F0A8A-6B00-4413-96ED-CA74016B0572}" type="sibTrans" cxnId="{067D92A4-2DDD-4414-B222-0B9D2D12D8C5}">
      <dgm:prSet/>
      <dgm:spPr/>
      <dgm:t>
        <a:bodyPr/>
        <a:lstStyle/>
        <a:p>
          <a:endParaRPr lang="zh-CN" altLang="en-US"/>
        </a:p>
      </dgm:t>
    </dgm:pt>
    <dgm:pt modelId="{42AE33B7-5731-4C66-9456-071CABD7246F}">
      <dgm:prSet phldrT="[文本]"/>
      <dgm:spPr/>
      <dgm:t>
        <a:bodyPr/>
        <a:lstStyle/>
        <a:p>
          <a:r>
            <a:rPr lang="zh-CN" altLang="en-US"/>
            <a:t>报表发送</a:t>
          </a:r>
        </a:p>
      </dgm:t>
    </dgm:pt>
    <dgm:pt modelId="{941267E0-B614-4F68-9703-604366443E43}" type="parTrans" cxnId="{0FD80CD6-ACFE-4E74-84A1-F66FBAA3E8BB}">
      <dgm:prSet/>
      <dgm:spPr/>
      <dgm:t>
        <a:bodyPr/>
        <a:lstStyle/>
        <a:p>
          <a:endParaRPr lang="zh-CN" altLang="en-US"/>
        </a:p>
      </dgm:t>
    </dgm:pt>
    <dgm:pt modelId="{5FF33600-627F-4493-BC7C-441729684C87}" type="sibTrans" cxnId="{0FD80CD6-ACFE-4E74-84A1-F66FBAA3E8BB}">
      <dgm:prSet/>
      <dgm:spPr/>
      <dgm:t>
        <a:bodyPr/>
        <a:lstStyle/>
        <a:p>
          <a:endParaRPr lang="zh-CN" altLang="en-US"/>
        </a:p>
      </dgm:t>
    </dgm:pt>
    <dgm:pt modelId="{AECD00C4-34B7-4B82-A10B-44F1165A1EEC}">
      <dgm:prSet phldrT="[文本]"/>
      <dgm:spPr/>
      <dgm:t>
        <a:bodyPr/>
        <a:lstStyle/>
        <a:p>
          <a:r>
            <a:rPr lang="zh-CN" altLang="en-US"/>
            <a:t>数据挖掘</a:t>
          </a:r>
        </a:p>
      </dgm:t>
    </dgm:pt>
    <dgm:pt modelId="{83BDA8E1-50F8-4D62-BD22-F4ADD9D315FC}" type="parTrans" cxnId="{51A25B85-22BD-4120-BDF8-E41828220AF8}">
      <dgm:prSet/>
      <dgm:spPr/>
      <dgm:t>
        <a:bodyPr/>
        <a:lstStyle/>
        <a:p>
          <a:endParaRPr lang="zh-CN" altLang="en-US"/>
        </a:p>
      </dgm:t>
    </dgm:pt>
    <dgm:pt modelId="{C0B6CE9B-7FFD-4108-801D-05838AC1EEDF}" type="sibTrans" cxnId="{51A25B85-22BD-4120-BDF8-E41828220AF8}">
      <dgm:prSet/>
      <dgm:spPr/>
      <dgm:t>
        <a:bodyPr/>
        <a:lstStyle/>
        <a:p>
          <a:endParaRPr lang="zh-CN" altLang="en-US"/>
        </a:p>
      </dgm:t>
    </dgm:pt>
    <dgm:pt modelId="{1B4A942A-F622-4E3C-98ED-72D0EA8F2A4B}">
      <dgm:prSet phldrT="[文本]"/>
      <dgm:spPr/>
      <dgm:t>
        <a:bodyPr/>
        <a:lstStyle/>
        <a:p>
          <a:r>
            <a:rPr lang="zh-CN" altLang="en-US"/>
            <a:t>投诉工单上传</a:t>
          </a:r>
        </a:p>
      </dgm:t>
    </dgm:pt>
    <dgm:pt modelId="{5DA155E7-7804-44C6-80D5-B16C7293273A}" type="parTrans" cxnId="{849333E6-C3B0-4115-BD05-BA95A5550B7F}">
      <dgm:prSet/>
      <dgm:spPr/>
    </dgm:pt>
    <dgm:pt modelId="{2DAFAF01-0A8A-482F-8563-B3E0E469EBA1}" type="sibTrans" cxnId="{849333E6-C3B0-4115-BD05-BA95A5550B7F}">
      <dgm:prSet/>
      <dgm:spPr/>
    </dgm:pt>
    <dgm:pt modelId="{822CEBD2-0308-4D8B-84A5-42A61C21C6C0}" type="pres">
      <dgm:prSet presAssocID="{815D1586-57BB-4E7E-9042-831E81AB8725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9CEB1AF-A75F-42E2-B4A5-EF816732DBC6}" type="pres">
      <dgm:prSet presAssocID="{01A7E611-6ACE-4F7A-B4B2-6DD841A3E500}" presName="compNode" presStyleCnt="0"/>
      <dgm:spPr/>
    </dgm:pt>
    <dgm:pt modelId="{2A77A1A2-A3F4-4541-8844-15A8A780B460}" type="pres">
      <dgm:prSet presAssocID="{01A7E611-6ACE-4F7A-B4B2-6DD841A3E500}" presName="dummyConnPt" presStyleCnt="0"/>
      <dgm:spPr/>
    </dgm:pt>
    <dgm:pt modelId="{499D96FC-6646-4B37-BBBF-4BF8039DF878}" type="pres">
      <dgm:prSet presAssocID="{01A7E611-6ACE-4F7A-B4B2-6DD841A3E500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075A5E-FEF2-40AC-A9C3-622FFF180AAA}" type="pres">
      <dgm:prSet presAssocID="{115EC92F-4C57-4DFC-9844-80D98FAB1E6C}" presName="sibTrans" presStyleLbl="bgSibTrans2D1" presStyleIdx="0" presStyleCnt="8"/>
      <dgm:spPr/>
      <dgm:t>
        <a:bodyPr/>
        <a:lstStyle/>
        <a:p>
          <a:endParaRPr lang="zh-CN" altLang="en-US"/>
        </a:p>
      </dgm:t>
    </dgm:pt>
    <dgm:pt modelId="{153F28BF-6267-4DE2-9FC3-1BA6F397F6DF}" type="pres">
      <dgm:prSet presAssocID="{1B4A942A-F622-4E3C-98ED-72D0EA8F2A4B}" presName="compNode" presStyleCnt="0"/>
      <dgm:spPr/>
    </dgm:pt>
    <dgm:pt modelId="{9C8BA4D9-0BAF-44C7-8CBA-216CEB78E903}" type="pres">
      <dgm:prSet presAssocID="{1B4A942A-F622-4E3C-98ED-72D0EA8F2A4B}" presName="dummyConnPt" presStyleCnt="0"/>
      <dgm:spPr/>
    </dgm:pt>
    <dgm:pt modelId="{0DAAC3AB-EECD-4885-B144-A60418AF7BFC}" type="pres">
      <dgm:prSet presAssocID="{1B4A942A-F622-4E3C-98ED-72D0EA8F2A4B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D96502-3623-4C09-B39A-C430AEEF48E5}" type="pres">
      <dgm:prSet presAssocID="{2DAFAF01-0A8A-482F-8563-B3E0E469EBA1}" presName="sibTrans" presStyleLbl="bgSibTrans2D1" presStyleIdx="1" presStyleCnt="8"/>
      <dgm:spPr/>
    </dgm:pt>
    <dgm:pt modelId="{05B4CC05-8C5B-471D-9D5F-0968C36CC98A}" type="pres">
      <dgm:prSet presAssocID="{A8C96354-58EB-4430-B473-B0033BB2769C}" presName="compNode" presStyleCnt="0"/>
      <dgm:spPr/>
    </dgm:pt>
    <dgm:pt modelId="{815D0E86-2AC9-477A-964F-407710AB4D0F}" type="pres">
      <dgm:prSet presAssocID="{A8C96354-58EB-4430-B473-B0033BB2769C}" presName="dummyConnPt" presStyleCnt="0"/>
      <dgm:spPr/>
    </dgm:pt>
    <dgm:pt modelId="{39A17AEC-4A17-41FB-84B4-635F5C15E2AF}" type="pres">
      <dgm:prSet presAssocID="{A8C96354-58EB-4430-B473-B0033BB2769C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B3BE2B-3F5A-418F-B394-AFB123CEE96C}" type="pres">
      <dgm:prSet presAssocID="{777D6081-270C-478B-A69C-7F80638737B6}" presName="sibTrans" presStyleLbl="bgSibTrans2D1" presStyleIdx="2" presStyleCnt="8"/>
      <dgm:spPr/>
      <dgm:t>
        <a:bodyPr/>
        <a:lstStyle/>
        <a:p>
          <a:endParaRPr lang="zh-CN" altLang="en-US"/>
        </a:p>
      </dgm:t>
    </dgm:pt>
    <dgm:pt modelId="{3586A9A8-37E3-4BF2-91F0-BFF3BB57CCD6}" type="pres">
      <dgm:prSet presAssocID="{F092DFD5-76FC-4038-BAAB-247DC361525A}" presName="compNode" presStyleCnt="0"/>
      <dgm:spPr/>
    </dgm:pt>
    <dgm:pt modelId="{367A629B-5F83-4EDA-983C-BD4F680E819D}" type="pres">
      <dgm:prSet presAssocID="{F092DFD5-76FC-4038-BAAB-247DC361525A}" presName="dummyConnPt" presStyleCnt="0"/>
      <dgm:spPr/>
    </dgm:pt>
    <dgm:pt modelId="{35D7E464-1996-432F-B43B-4DE42DBA3CFE}" type="pres">
      <dgm:prSet presAssocID="{F092DFD5-76FC-4038-BAAB-247DC361525A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D19719-5BA2-4305-A809-B9A8E0AF6F99}" type="pres">
      <dgm:prSet presAssocID="{17EF59FB-C9A6-4564-B629-3377CF4B492F}" presName="sibTrans" presStyleLbl="bgSibTrans2D1" presStyleIdx="3" presStyleCnt="8"/>
      <dgm:spPr/>
      <dgm:t>
        <a:bodyPr/>
        <a:lstStyle/>
        <a:p>
          <a:endParaRPr lang="zh-CN" altLang="en-US"/>
        </a:p>
      </dgm:t>
    </dgm:pt>
    <dgm:pt modelId="{7688D81A-28C2-422F-87C9-8F43225E24F3}" type="pres">
      <dgm:prSet presAssocID="{54A62CAD-3683-4414-85E7-01938EF31808}" presName="compNode" presStyleCnt="0"/>
      <dgm:spPr/>
    </dgm:pt>
    <dgm:pt modelId="{DD2DCFA3-2E60-4F90-A1D2-600F1E10145C}" type="pres">
      <dgm:prSet presAssocID="{54A62CAD-3683-4414-85E7-01938EF31808}" presName="dummyConnPt" presStyleCnt="0"/>
      <dgm:spPr/>
    </dgm:pt>
    <dgm:pt modelId="{04E757EF-B475-4C56-9CBF-E06C5A743304}" type="pres">
      <dgm:prSet presAssocID="{54A62CAD-3683-4414-85E7-01938EF31808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6D94DB-B96E-47B3-9DFC-7848565F14EB}" type="pres">
      <dgm:prSet presAssocID="{D83DA88E-89F3-472E-A553-46C2341CC563}" presName="sibTrans" presStyleLbl="bgSibTrans2D1" presStyleIdx="4" presStyleCnt="8"/>
      <dgm:spPr/>
      <dgm:t>
        <a:bodyPr/>
        <a:lstStyle/>
        <a:p>
          <a:endParaRPr lang="zh-CN" altLang="en-US"/>
        </a:p>
      </dgm:t>
    </dgm:pt>
    <dgm:pt modelId="{63FF92BB-BCE4-477E-9704-1304A7C148E1}" type="pres">
      <dgm:prSet presAssocID="{68AE53AB-ACB1-464F-B986-43B098CC886A}" presName="compNode" presStyleCnt="0"/>
      <dgm:spPr/>
    </dgm:pt>
    <dgm:pt modelId="{CDBDF682-CC3A-45FE-AC5B-995D8FF41BE3}" type="pres">
      <dgm:prSet presAssocID="{68AE53AB-ACB1-464F-B986-43B098CC886A}" presName="dummyConnPt" presStyleCnt="0"/>
      <dgm:spPr/>
    </dgm:pt>
    <dgm:pt modelId="{C5024ADB-B440-40A8-B570-D826EC258CAF}" type="pres">
      <dgm:prSet presAssocID="{68AE53AB-ACB1-464F-B986-43B098CC886A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C562EA-A985-4EA3-B12E-A387C42ACADB}" type="pres">
      <dgm:prSet presAssocID="{6C30E77F-BF14-4B7F-B7F1-3BE866027877}" presName="sibTrans" presStyleLbl="bgSibTrans2D1" presStyleIdx="5" presStyleCnt="8"/>
      <dgm:spPr/>
      <dgm:t>
        <a:bodyPr/>
        <a:lstStyle/>
        <a:p>
          <a:endParaRPr lang="zh-CN" altLang="en-US"/>
        </a:p>
      </dgm:t>
    </dgm:pt>
    <dgm:pt modelId="{D8318E1D-5D28-4C7F-86EE-6A3021F3E88B}" type="pres">
      <dgm:prSet presAssocID="{57CE6CAE-1E6C-4237-AA81-5290D5784177}" presName="compNode" presStyleCnt="0"/>
      <dgm:spPr/>
    </dgm:pt>
    <dgm:pt modelId="{4086DAD4-BCD8-4CCA-816A-3BE58657045E}" type="pres">
      <dgm:prSet presAssocID="{57CE6CAE-1E6C-4237-AA81-5290D5784177}" presName="dummyConnPt" presStyleCnt="0"/>
      <dgm:spPr/>
    </dgm:pt>
    <dgm:pt modelId="{98DE2E94-64DF-4431-A7F5-0022563F045C}" type="pres">
      <dgm:prSet presAssocID="{57CE6CAE-1E6C-4237-AA81-5290D5784177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3AE06F-019A-4B9F-A21C-4E98634BBB66}" type="pres">
      <dgm:prSet presAssocID="{A82F0A8A-6B00-4413-96ED-CA74016B0572}" presName="sibTrans" presStyleLbl="bgSibTrans2D1" presStyleIdx="6" presStyleCnt="8"/>
      <dgm:spPr/>
      <dgm:t>
        <a:bodyPr/>
        <a:lstStyle/>
        <a:p>
          <a:endParaRPr lang="zh-CN" altLang="en-US"/>
        </a:p>
      </dgm:t>
    </dgm:pt>
    <dgm:pt modelId="{19F5E932-6D59-4F49-BFC7-018BF58E6FFE}" type="pres">
      <dgm:prSet presAssocID="{42AE33B7-5731-4C66-9456-071CABD7246F}" presName="compNode" presStyleCnt="0"/>
      <dgm:spPr/>
    </dgm:pt>
    <dgm:pt modelId="{F1BDEB8A-F5B9-424A-8708-890BAD7FCBF7}" type="pres">
      <dgm:prSet presAssocID="{42AE33B7-5731-4C66-9456-071CABD7246F}" presName="dummyConnPt" presStyleCnt="0"/>
      <dgm:spPr/>
    </dgm:pt>
    <dgm:pt modelId="{2AEA4ECD-D2AC-494E-B025-7687B8ED5ADE}" type="pres">
      <dgm:prSet presAssocID="{42AE33B7-5731-4C66-9456-071CABD7246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882952-0427-4E38-AEB4-002BA8C82E6A}" type="pres">
      <dgm:prSet presAssocID="{5FF33600-627F-4493-BC7C-441729684C87}" presName="sibTrans" presStyleLbl="bgSibTrans2D1" presStyleIdx="7" presStyleCnt="8"/>
      <dgm:spPr/>
      <dgm:t>
        <a:bodyPr/>
        <a:lstStyle/>
        <a:p>
          <a:endParaRPr lang="zh-CN" altLang="en-US"/>
        </a:p>
      </dgm:t>
    </dgm:pt>
    <dgm:pt modelId="{E6F51BBF-CDB0-4141-85D2-79DA2A558EE2}" type="pres">
      <dgm:prSet presAssocID="{AECD00C4-34B7-4B82-A10B-44F1165A1EEC}" presName="compNode" presStyleCnt="0"/>
      <dgm:spPr/>
    </dgm:pt>
    <dgm:pt modelId="{00BFE140-47D8-4928-A50C-7AD9077DD915}" type="pres">
      <dgm:prSet presAssocID="{AECD00C4-34B7-4B82-A10B-44F1165A1EEC}" presName="dummyConnPt" presStyleCnt="0"/>
      <dgm:spPr/>
    </dgm:pt>
    <dgm:pt modelId="{CCE05787-C382-4C87-8B0B-E1EB9C5709F7}" type="pres">
      <dgm:prSet presAssocID="{AECD00C4-34B7-4B82-A10B-44F1165A1EEC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A25B85-22BD-4120-BDF8-E41828220AF8}" srcId="{815D1586-57BB-4E7E-9042-831E81AB8725}" destId="{AECD00C4-34B7-4B82-A10B-44F1165A1EEC}" srcOrd="8" destOrd="0" parTransId="{83BDA8E1-50F8-4D62-BD22-F4ADD9D315FC}" sibTransId="{C0B6CE9B-7FFD-4108-801D-05838AC1EEDF}"/>
    <dgm:cxn modelId="{E7138D09-738E-4D14-9830-FA776A7EE657}" srcId="{815D1586-57BB-4E7E-9042-831E81AB8725}" destId="{68AE53AB-ACB1-464F-B986-43B098CC886A}" srcOrd="5" destOrd="0" parTransId="{99473379-ED77-488B-9B0F-CC9B81973669}" sibTransId="{6C30E77F-BF14-4B7F-B7F1-3BE866027877}"/>
    <dgm:cxn modelId="{EC565E7D-BC57-4AE0-AC6F-8D0B61654321}" type="presOf" srcId="{17EF59FB-C9A6-4564-B629-3377CF4B492F}" destId="{D1D19719-5BA2-4305-A809-B9A8E0AF6F99}" srcOrd="0" destOrd="0" presId="urn:microsoft.com/office/officeart/2005/8/layout/bProcess4"/>
    <dgm:cxn modelId="{EC671DAC-7DA0-42B7-8103-4E0227DA78B2}" srcId="{815D1586-57BB-4E7E-9042-831E81AB8725}" destId="{54A62CAD-3683-4414-85E7-01938EF31808}" srcOrd="4" destOrd="0" parTransId="{1CBD09F8-659D-42C0-9960-244BF27F6B43}" sibTransId="{D83DA88E-89F3-472E-A553-46C2341CC563}"/>
    <dgm:cxn modelId="{D865E2B6-77E4-419D-A878-FF061E32723C}" type="presOf" srcId="{68AE53AB-ACB1-464F-B986-43B098CC886A}" destId="{C5024ADB-B440-40A8-B570-D826EC258CAF}" srcOrd="0" destOrd="0" presId="urn:microsoft.com/office/officeart/2005/8/layout/bProcess4"/>
    <dgm:cxn modelId="{237B020B-3184-4685-9E97-6735D0E49535}" type="presOf" srcId="{42AE33B7-5731-4C66-9456-071CABD7246F}" destId="{2AEA4ECD-D2AC-494E-B025-7687B8ED5ADE}" srcOrd="0" destOrd="0" presId="urn:microsoft.com/office/officeart/2005/8/layout/bProcess4"/>
    <dgm:cxn modelId="{849333E6-C3B0-4115-BD05-BA95A5550B7F}" srcId="{815D1586-57BB-4E7E-9042-831E81AB8725}" destId="{1B4A942A-F622-4E3C-98ED-72D0EA8F2A4B}" srcOrd="1" destOrd="0" parTransId="{5DA155E7-7804-44C6-80D5-B16C7293273A}" sibTransId="{2DAFAF01-0A8A-482F-8563-B3E0E469EBA1}"/>
    <dgm:cxn modelId="{68679839-7D8B-48DE-971D-19918F2D25F6}" type="presOf" srcId="{777D6081-270C-478B-A69C-7F80638737B6}" destId="{89B3BE2B-3F5A-418F-B394-AFB123CEE96C}" srcOrd="0" destOrd="0" presId="urn:microsoft.com/office/officeart/2005/8/layout/bProcess4"/>
    <dgm:cxn modelId="{F43302B4-A851-4281-8970-25CF49F50C74}" srcId="{815D1586-57BB-4E7E-9042-831E81AB8725}" destId="{01A7E611-6ACE-4F7A-B4B2-6DD841A3E500}" srcOrd="0" destOrd="0" parTransId="{4EA0CCE8-FF23-409C-AF2D-7068DFF2C5C8}" sibTransId="{115EC92F-4C57-4DFC-9844-80D98FAB1E6C}"/>
    <dgm:cxn modelId="{38680D58-CD4A-47D3-86C3-59A5EF94BF34}" type="presOf" srcId="{6C30E77F-BF14-4B7F-B7F1-3BE866027877}" destId="{6AC562EA-A985-4EA3-B12E-A387C42ACADB}" srcOrd="0" destOrd="0" presId="urn:microsoft.com/office/officeart/2005/8/layout/bProcess4"/>
    <dgm:cxn modelId="{69138B6C-016E-44D3-B21C-FA92CD2A7888}" type="presOf" srcId="{57CE6CAE-1E6C-4237-AA81-5290D5784177}" destId="{98DE2E94-64DF-4431-A7F5-0022563F045C}" srcOrd="0" destOrd="0" presId="urn:microsoft.com/office/officeart/2005/8/layout/bProcess4"/>
    <dgm:cxn modelId="{384D77E6-8928-46AA-B416-451B6A3A6C6B}" srcId="{815D1586-57BB-4E7E-9042-831E81AB8725}" destId="{F092DFD5-76FC-4038-BAAB-247DC361525A}" srcOrd="3" destOrd="0" parTransId="{41868719-AF97-45C2-A78B-ED764664CDBB}" sibTransId="{17EF59FB-C9A6-4564-B629-3377CF4B492F}"/>
    <dgm:cxn modelId="{0FD80CD6-ACFE-4E74-84A1-F66FBAA3E8BB}" srcId="{815D1586-57BB-4E7E-9042-831E81AB8725}" destId="{42AE33B7-5731-4C66-9456-071CABD7246F}" srcOrd="7" destOrd="0" parTransId="{941267E0-B614-4F68-9703-604366443E43}" sibTransId="{5FF33600-627F-4493-BC7C-441729684C87}"/>
    <dgm:cxn modelId="{6F802DF1-4ED0-4C99-95D4-655B08F4A789}" type="presOf" srcId="{01A7E611-6ACE-4F7A-B4B2-6DD841A3E500}" destId="{499D96FC-6646-4B37-BBBF-4BF8039DF878}" srcOrd="0" destOrd="0" presId="urn:microsoft.com/office/officeart/2005/8/layout/bProcess4"/>
    <dgm:cxn modelId="{3EFDDC53-33EC-4C91-87DA-A8B50B9C8192}" type="presOf" srcId="{115EC92F-4C57-4DFC-9844-80D98FAB1E6C}" destId="{FE075A5E-FEF2-40AC-A9C3-622FFF180AAA}" srcOrd="0" destOrd="0" presId="urn:microsoft.com/office/officeart/2005/8/layout/bProcess4"/>
    <dgm:cxn modelId="{1446E3D4-214F-4BF7-9B2E-87664C229F42}" type="presOf" srcId="{AECD00C4-34B7-4B82-A10B-44F1165A1EEC}" destId="{CCE05787-C382-4C87-8B0B-E1EB9C5709F7}" srcOrd="0" destOrd="0" presId="urn:microsoft.com/office/officeart/2005/8/layout/bProcess4"/>
    <dgm:cxn modelId="{7C537550-F0E2-40F5-96A6-0C31BD9D076C}" type="presOf" srcId="{D83DA88E-89F3-472E-A553-46C2341CC563}" destId="{9C6D94DB-B96E-47B3-9DFC-7848565F14EB}" srcOrd="0" destOrd="0" presId="urn:microsoft.com/office/officeart/2005/8/layout/bProcess4"/>
    <dgm:cxn modelId="{BD006366-E42D-4328-A115-46AD055C10B4}" type="presOf" srcId="{5FF33600-627F-4493-BC7C-441729684C87}" destId="{BB882952-0427-4E38-AEB4-002BA8C82E6A}" srcOrd="0" destOrd="0" presId="urn:microsoft.com/office/officeart/2005/8/layout/bProcess4"/>
    <dgm:cxn modelId="{E039ED3D-6CEB-4B10-83FF-44A1EA1C0DD8}" type="presOf" srcId="{A82F0A8A-6B00-4413-96ED-CA74016B0572}" destId="{BE3AE06F-019A-4B9F-A21C-4E98634BBB66}" srcOrd="0" destOrd="0" presId="urn:microsoft.com/office/officeart/2005/8/layout/bProcess4"/>
    <dgm:cxn modelId="{89D6D3D8-D704-4381-B7C0-DF3EE20E9BC4}" type="presOf" srcId="{F092DFD5-76FC-4038-BAAB-247DC361525A}" destId="{35D7E464-1996-432F-B43B-4DE42DBA3CFE}" srcOrd="0" destOrd="0" presId="urn:microsoft.com/office/officeart/2005/8/layout/bProcess4"/>
    <dgm:cxn modelId="{3BC4FEB1-8A74-4B5B-AC3B-3700BC1C1597}" type="presOf" srcId="{54A62CAD-3683-4414-85E7-01938EF31808}" destId="{04E757EF-B475-4C56-9CBF-E06C5A743304}" srcOrd="0" destOrd="0" presId="urn:microsoft.com/office/officeart/2005/8/layout/bProcess4"/>
    <dgm:cxn modelId="{650054B1-1310-470C-9DD9-879F14E4E172}" type="presOf" srcId="{A8C96354-58EB-4430-B473-B0033BB2769C}" destId="{39A17AEC-4A17-41FB-84B4-635F5C15E2AF}" srcOrd="0" destOrd="0" presId="urn:microsoft.com/office/officeart/2005/8/layout/bProcess4"/>
    <dgm:cxn modelId="{067D92A4-2DDD-4414-B222-0B9D2D12D8C5}" srcId="{815D1586-57BB-4E7E-9042-831E81AB8725}" destId="{57CE6CAE-1E6C-4237-AA81-5290D5784177}" srcOrd="6" destOrd="0" parTransId="{C9FE5E35-0401-4E8A-A233-6824076D7EF7}" sibTransId="{A82F0A8A-6B00-4413-96ED-CA74016B0572}"/>
    <dgm:cxn modelId="{D7569520-2761-45EE-8CF4-58B32A411D21}" type="presOf" srcId="{815D1586-57BB-4E7E-9042-831E81AB8725}" destId="{822CEBD2-0308-4D8B-84A5-42A61C21C6C0}" srcOrd="0" destOrd="0" presId="urn:microsoft.com/office/officeart/2005/8/layout/bProcess4"/>
    <dgm:cxn modelId="{0A7F6322-8333-4D0D-A94A-FD3D18390E85}" srcId="{815D1586-57BB-4E7E-9042-831E81AB8725}" destId="{A8C96354-58EB-4430-B473-B0033BB2769C}" srcOrd="2" destOrd="0" parTransId="{E234A2E9-D3B4-4CA8-98CF-B7E2074534D9}" sibTransId="{777D6081-270C-478B-A69C-7F80638737B6}"/>
    <dgm:cxn modelId="{57341E27-4925-480F-B8C5-8F5A91B5707C}" type="presOf" srcId="{2DAFAF01-0A8A-482F-8563-B3E0E469EBA1}" destId="{73D96502-3623-4C09-B39A-C430AEEF48E5}" srcOrd="0" destOrd="0" presId="urn:microsoft.com/office/officeart/2005/8/layout/bProcess4"/>
    <dgm:cxn modelId="{C0EF5EDD-C770-4989-91EA-C4700251FE13}" type="presOf" srcId="{1B4A942A-F622-4E3C-98ED-72D0EA8F2A4B}" destId="{0DAAC3AB-EECD-4885-B144-A60418AF7BFC}" srcOrd="0" destOrd="0" presId="urn:microsoft.com/office/officeart/2005/8/layout/bProcess4"/>
    <dgm:cxn modelId="{5189CB93-BB3D-4C35-B139-A20507F93904}" type="presParOf" srcId="{822CEBD2-0308-4D8B-84A5-42A61C21C6C0}" destId="{C9CEB1AF-A75F-42E2-B4A5-EF816732DBC6}" srcOrd="0" destOrd="0" presId="urn:microsoft.com/office/officeart/2005/8/layout/bProcess4"/>
    <dgm:cxn modelId="{335D14F2-6325-4674-B12F-FE8A4C87D529}" type="presParOf" srcId="{C9CEB1AF-A75F-42E2-B4A5-EF816732DBC6}" destId="{2A77A1A2-A3F4-4541-8844-15A8A780B460}" srcOrd="0" destOrd="0" presId="urn:microsoft.com/office/officeart/2005/8/layout/bProcess4"/>
    <dgm:cxn modelId="{21B8A07A-7745-4D18-B41D-43EDE6342492}" type="presParOf" srcId="{C9CEB1AF-A75F-42E2-B4A5-EF816732DBC6}" destId="{499D96FC-6646-4B37-BBBF-4BF8039DF878}" srcOrd="1" destOrd="0" presId="urn:microsoft.com/office/officeart/2005/8/layout/bProcess4"/>
    <dgm:cxn modelId="{A8A8E67B-B601-4E8A-BBAC-F5528EAE5397}" type="presParOf" srcId="{822CEBD2-0308-4D8B-84A5-42A61C21C6C0}" destId="{FE075A5E-FEF2-40AC-A9C3-622FFF180AAA}" srcOrd="1" destOrd="0" presId="urn:microsoft.com/office/officeart/2005/8/layout/bProcess4"/>
    <dgm:cxn modelId="{4994AAAD-4A6B-4F19-99B3-7C86B3130C86}" type="presParOf" srcId="{822CEBD2-0308-4D8B-84A5-42A61C21C6C0}" destId="{153F28BF-6267-4DE2-9FC3-1BA6F397F6DF}" srcOrd="2" destOrd="0" presId="urn:microsoft.com/office/officeart/2005/8/layout/bProcess4"/>
    <dgm:cxn modelId="{79C0AB84-C9FD-4F1B-ACE5-B55BCCF24769}" type="presParOf" srcId="{153F28BF-6267-4DE2-9FC3-1BA6F397F6DF}" destId="{9C8BA4D9-0BAF-44C7-8CBA-216CEB78E903}" srcOrd="0" destOrd="0" presId="urn:microsoft.com/office/officeart/2005/8/layout/bProcess4"/>
    <dgm:cxn modelId="{99B51844-C4D2-4D88-9413-61AD8FF45E71}" type="presParOf" srcId="{153F28BF-6267-4DE2-9FC3-1BA6F397F6DF}" destId="{0DAAC3AB-EECD-4885-B144-A60418AF7BFC}" srcOrd="1" destOrd="0" presId="urn:microsoft.com/office/officeart/2005/8/layout/bProcess4"/>
    <dgm:cxn modelId="{4056253A-2E9B-46C4-B319-02897519E40E}" type="presParOf" srcId="{822CEBD2-0308-4D8B-84A5-42A61C21C6C0}" destId="{73D96502-3623-4C09-B39A-C430AEEF48E5}" srcOrd="3" destOrd="0" presId="urn:microsoft.com/office/officeart/2005/8/layout/bProcess4"/>
    <dgm:cxn modelId="{0CABFA9E-D1B5-4C4D-85B0-64EAE01E944A}" type="presParOf" srcId="{822CEBD2-0308-4D8B-84A5-42A61C21C6C0}" destId="{05B4CC05-8C5B-471D-9D5F-0968C36CC98A}" srcOrd="4" destOrd="0" presId="urn:microsoft.com/office/officeart/2005/8/layout/bProcess4"/>
    <dgm:cxn modelId="{5A739DD1-615D-42C6-8728-FC340B771762}" type="presParOf" srcId="{05B4CC05-8C5B-471D-9D5F-0968C36CC98A}" destId="{815D0E86-2AC9-477A-964F-407710AB4D0F}" srcOrd="0" destOrd="0" presId="urn:microsoft.com/office/officeart/2005/8/layout/bProcess4"/>
    <dgm:cxn modelId="{116B0725-1501-4251-86D7-BC5E7F3AB7DE}" type="presParOf" srcId="{05B4CC05-8C5B-471D-9D5F-0968C36CC98A}" destId="{39A17AEC-4A17-41FB-84B4-635F5C15E2AF}" srcOrd="1" destOrd="0" presId="urn:microsoft.com/office/officeart/2005/8/layout/bProcess4"/>
    <dgm:cxn modelId="{6EA8D74F-2EBA-45E6-B9EF-51DC88BCE2C5}" type="presParOf" srcId="{822CEBD2-0308-4D8B-84A5-42A61C21C6C0}" destId="{89B3BE2B-3F5A-418F-B394-AFB123CEE96C}" srcOrd="5" destOrd="0" presId="urn:microsoft.com/office/officeart/2005/8/layout/bProcess4"/>
    <dgm:cxn modelId="{0BE7909F-3930-4537-A7A5-7BA1E45D0C93}" type="presParOf" srcId="{822CEBD2-0308-4D8B-84A5-42A61C21C6C0}" destId="{3586A9A8-37E3-4BF2-91F0-BFF3BB57CCD6}" srcOrd="6" destOrd="0" presId="urn:microsoft.com/office/officeart/2005/8/layout/bProcess4"/>
    <dgm:cxn modelId="{532F76C4-ED85-4619-B7BB-9AF2DD79A49B}" type="presParOf" srcId="{3586A9A8-37E3-4BF2-91F0-BFF3BB57CCD6}" destId="{367A629B-5F83-4EDA-983C-BD4F680E819D}" srcOrd="0" destOrd="0" presId="urn:microsoft.com/office/officeart/2005/8/layout/bProcess4"/>
    <dgm:cxn modelId="{4BA4ED60-5228-4CCB-BE30-2DD6BE096C1B}" type="presParOf" srcId="{3586A9A8-37E3-4BF2-91F0-BFF3BB57CCD6}" destId="{35D7E464-1996-432F-B43B-4DE42DBA3CFE}" srcOrd="1" destOrd="0" presId="urn:microsoft.com/office/officeart/2005/8/layout/bProcess4"/>
    <dgm:cxn modelId="{66AF9358-C37C-488A-96EB-C7953B4DB4FF}" type="presParOf" srcId="{822CEBD2-0308-4D8B-84A5-42A61C21C6C0}" destId="{D1D19719-5BA2-4305-A809-B9A8E0AF6F99}" srcOrd="7" destOrd="0" presId="urn:microsoft.com/office/officeart/2005/8/layout/bProcess4"/>
    <dgm:cxn modelId="{61247D2C-2AA5-4DF4-88FF-51C873ED969D}" type="presParOf" srcId="{822CEBD2-0308-4D8B-84A5-42A61C21C6C0}" destId="{7688D81A-28C2-422F-87C9-8F43225E24F3}" srcOrd="8" destOrd="0" presId="urn:microsoft.com/office/officeart/2005/8/layout/bProcess4"/>
    <dgm:cxn modelId="{ACA02967-DA3D-4279-8F1E-05697C323722}" type="presParOf" srcId="{7688D81A-28C2-422F-87C9-8F43225E24F3}" destId="{DD2DCFA3-2E60-4F90-A1D2-600F1E10145C}" srcOrd="0" destOrd="0" presId="urn:microsoft.com/office/officeart/2005/8/layout/bProcess4"/>
    <dgm:cxn modelId="{325A83AA-C98E-4508-83FD-9AB707D2FCD9}" type="presParOf" srcId="{7688D81A-28C2-422F-87C9-8F43225E24F3}" destId="{04E757EF-B475-4C56-9CBF-E06C5A743304}" srcOrd="1" destOrd="0" presId="urn:microsoft.com/office/officeart/2005/8/layout/bProcess4"/>
    <dgm:cxn modelId="{5720CC3D-509C-4DEA-98C5-361A1617982C}" type="presParOf" srcId="{822CEBD2-0308-4D8B-84A5-42A61C21C6C0}" destId="{9C6D94DB-B96E-47B3-9DFC-7848565F14EB}" srcOrd="9" destOrd="0" presId="urn:microsoft.com/office/officeart/2005/8/layout/bProcess4"/>
    <dgm:cxn modelId="{A55321B0-0B21-4F9F-90D9-2EAF80EB55FA}" type="presParOf" srcId="{822CEBD2-0308-4D8B-84A5-42A61C21C6C0}" destId="{63FF92BB-BCE4-477E-9704-1304A7C148E1}" srcOrd="10" destOrd="0" presId="urn:microsoft.com/office/officeart/2005/8/layout/bProcess4"/>
    <dgm:cxn modelId="{0A484411-0A23-4306-B54A-965E67331E53}" type="presParOf" srcId="{63FF92BB-BCE4-477E-9704-1304A7C148E1}" destId="{CDBDF682-CC3A-45FE-AC5B-995D8FF41BE3}" srcOrd="0" destOrd="0" presId="urn:microsoft.com/office/officeart/2005/8/layout/bProcess4"/>
    <dgm:cxn modelId="{3DC0F31D-FE28-4ADD-A3E7-BE04D3167445}" type="presParOf" srcId="{63FF92BB-BCE4-477E-9704-1304A7C148E1}" destId="{C5024ADB-B440-40A8-B570-D826EC258CAF}" srcOrd="1" destOrd="0" presId="urn:microsoft.com/office/officeart/2005/8/layout/bProcess4"/>
    <dgm:cxn modelId="{4428663B-03AD-4C9F-82C3-E2FD7679EF8E}" type="presParOf" srcId="{822CEBD2-0308-4D8B-84A5-42A61C21C6C0}" destId="{6AC562EA-A985-4EA3-B12E-A387C42ACADB}" srcOrd="11" destOrd="0" presId="urn:microsoft.com/office/officeart/2005/8/layout/bProcess4"/>
    <dgm:cxn modelId="{8042CA0A-AD58-4ABF-A799-D633611C03F1}" type="presParOf" srcId="{822CEBD2-0308-4D8B-84A5-42A61C21C6C0}" destId="{D8318E1D-5D28-4C7F-86EE-6A3021F3E88B}" srcOrd="12" destOrd="0" presId="urn:microsoft.com/office/officeart/2005/8/layout/bProcess4"/>
    <dgm:cxn modelId="{78E6F505-17B1-4F71-AB3B-F5C2AC8BF4B2}" type="presParOf" srcId="{D8318E1D-5D28-4C7F-86EE-6A3021F3E88B}" destId="{4086DAD4-BCD8-4CCA-816A-3BE58657045E}" srcOrd="0" destOrd="0" presId="urn:microsoft.com/office/officeart/2005/8/layout/bProcess4"/>
    <dgm:cxn modelId="{5AD183C7-18D9-493B-BF28-AE1F9FB9B653}" type="presParOf" srcId="{D8318E1D-5D28-4C7F-86EE-6A3021F3E88B}" destId="{98DE2E94-64DF-4431-A7F5-0022563F045C}" srcOrd="1" destOrd="0" presId="urn:microsoft.com/office/officeart/2005/8/layout/bProcess4"/>
    <dgm:cxn modelId="{B17B2152-8C6C-4C9A-804D-5B620CC5C09C}" type="presParOf" srcId="{822CEBD2-0308-4D8B-84A5-42A61C21C6C0}" destId="{BE3AE06F-019A-4B9F-A21C-4E98634BBB66}" srcOrd="13" destOrd="0" presId="urn:microsoft.com/office/officeart/2005/8/layout/bProcess4"/>
    <dgm:cxn modelId="{E4E3FACE-B475-4BFC-9C14-F1EFDD280C78}" type="presParOf" srcId="{822CEBD2-0308-4D8B-84A5-42A61C21C6C0}" destId="{19F5E932-6D59-4F49-BFC7-018BF58E6FFE}" srcOrd="14" destOrd="0" presId="urn:microsoft.com/office/officeart/2005/8/layout/bProcess4"/>
    <dgm:cxn modelId="{94326FAD-8395-461C-9D45-7993E585D51A}" type="presParOf" srcId="{19F5E932-6D59-4F49-BFC7-018BF58E6FFE}" destId="{F1BDEB8A-F5B9-424A-8708-890BAD7FCBF7}" srcOrd="0" destOrd="0" presId="urn:microsoft.com/office/officeart/2005/8/layout/bProcess4"/>
    <dgm:cxn modelId="{3A413138-30C3-4E33-8453-716F4C432DB0}" type="presParOf" srcId="{19F5E932-6D59-4F49-BFC7-018BF58E6FFE}" destId="{2AEA4ECD-D2AC-494E-B025-7687B8ED5ADE}" srcOrd="1" destOrd="0" presId="urn:microsoft.com/office/officeart/2005/8/layout/bProcess4"/>
    <dgm:cxn modelId="{D2940D05-35F1-4423-8881-6A8E425E647B}" type="presParOf" srcId="{822CEBD2-0308-4D8B-84A5-42A61C21C6C0}" destId="{BB882952-0427-4E38-AEB4-002BA8C82E6A}" srcOrd="15" destOrd="0" presId="urn:microsoft.com/office/officeart/2005/8/layout/bProcess4"/>
    <dgm:cxn modelId="{41E99D96-54F3-4F39-A920-7BE3CB518425}" type="presParOf" srcId="{822CEBD2-0308-4D8B-84A5-42A61C21C6C0}" destId="{E6F51BBF-CDB0-4141-85D2-79DA2A558EE2}" srcOrd="16" destOrd="0" presId="urn:microsoft.com/office/officeart/2005/8/layout/bProcess4"/>
    <dgm:cxn modelId="{C9C2E200-FD2A-41C9-9FB7-90AAB1C70377}" type="presParOf" srcId="{E6F51BBF-CDB0-4141-85D2-79DA2A558EE2}" destId="{00BFE140-47D8-4928-A50C-7AD9077DD915}" srcOrd="0" destOrd="0" presId="urn:microsoft.com/office/officeart/2005/8/layout/bProcess4"/>
    <dgm:cxn modelId="{5DC2D7F9-CAE6-489D-9DE6-091FA6F3651F}" type="presParOf" srcId="{E6F51BBF-CDB0-4141-85D2-79DA2A558EE2}" destId="{CCE05787-C382-4C87-8B0B-E1EB9C5709F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75A5E-FEF2-40AC-A9C3-622FFF180AAA}">
      <dsp:nvSpPr>
        <dsp:cNvPr id="0" name=""/>
        <dsp:cNvSpPr/>
      </dsp:nvSpPr>
      <dsp:spPr>
        <a:xfrm rot="5400000">
          <a:off x="-714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9D96FC-6646-4B37-BBBF-4BF8039DF878}">
      <dsp:nvSpPr>
        <dsp:cNvPr id="0" name=""/>
        <dsp:cNvSpPr/>
      </dsp:nvSpPr>
      <dsp:spPr>
        <a:xfrm>
          <a:off x="181664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投诉通话</a:t>
          </a:r>
        </a:p>
      </dsp:txBody>
      <dsp:txXfrm>
        <a:off x="200884" y="21458"/>
        <a:ext cx="1055256" cy="617778"/>
      </dsp:txXfrm>
    </dsp:sp>
    <dsp:sp modelId="{73D96502-3623-4C09-B39A-C430AEEF48E5}">
      <dsp:nvSpPr>
        <dsp:cNvPr id="0" name=""/>
        <dsp:cNvSpPr/>
      </dsp:nvSpPr>
      <dsp:spPr>
        <a:xfrm rot="5400000">
          <a:off x="-714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AAC3AB-EECD-4885-B144-A60418AF7BFC}">
      <dsp:nvSpPr>
        <dsp:cNvPr id="0" name=""/>
        <dsp:cNvSpPr/>
      </dsp:nvSpPr>
      <dsp:spPr>
        <a:xfrm>
          <a:off x="181664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投诉工单上传</a:t>
          </a:r>
        </a:p>
      </dsp:txBody>
      <dsp:txXfrm>
        <a:off x="200884" y="841730"/>
        <a:ext cx="1055256" cy="617778"/>
      </dsp:txXfrm>
    </dsp:sp>
    <dsp:sp modelId="{89B3BE2B-3F5A-418F-B394-AFB123CEE96C}">
      <dsp:nvSpPr>
        <dsp:cNvPr id="0" name=""/>
        <dsp:cNvSpPr/>
      </dsp:nvSpPr>
      <dsp:spPr>
        <a:xfrm>
          <a:off x="409421" y="1756662"/>
          <a:ext cx="1445599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17AEC-4A17-41FB-84B4-635F5C15E2AF}">
      <dsp:nvSpPr>
        <dsp:cNvPr id="0" name=""/>
        <dsp:cNvSpPr/>
      </dsp:nvSpPr>
      <dsp:spPr>
        <a:xfrm>
          <a:off x="181664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录音文件上传</a:t>
          </a:r>
        </a:p>
      </dsp:txBody>
      <dsp:txXfrm>
        <a:off x="200884" y="1662003"/>
        <a:ext cx="1055256" cy="617778"/>
      </dsp:txXfrm>
    </dsp:sp>
    <dsp:sp modelId="{D1D19719-5BA2-4305-A809-B9A8E0AF6F99}">
      <dsp:nvSpPr>
        <dsp:cNvPr id="0" name=""/>
        <dsp:cNvSpPr/>
      </dsp:nvSpPr>
      <dsp:spPr>
        <a:xfrm rot="16200000">
          <a:off x="1453902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D7E464-1996-432F-B43B-4DE42DBA3CFE}">
      <dsp:nvSpPr>
        <dsp:cNvPr id="0" name=""/>
        <dsp:cNvSpPr/>
      </dsp:nvSpPr>
      <dsp:spPr>
        <a:xfrm>
          <a:off x="1636281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翻译文本上传</a:t>
          </a:r>
        </a:p>
      </dsp:txBody>
      <dsp:txXfrm>
        <a:off x="1655501" y="1662003"/>
        <a:ext cx="1055256" cy="617778"/>
      </dsp:txXfrm>
    </dsp:sp>
    <dsp:sp modelId="{9C6D94DB-B96E-47B3-9DFC-7848565F14EB}">
      <dsp:nvSpPr>
        <dsp:cNvPr id="0" name=""/>
        <dsp:cNvSpPr/>
      </dsp:nvSpPr>
      <dsp:spPr>
        <a:xfrm rot="16200000">
          <a:off x="1453902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E757EF-B475-4C56-9CBF-E06C5A743304}">
      <dsp:nvSpPr>
        <dsp:cNvPr id="0" name=""/>
        <dsp:cNvSpPr/>
      </dsp:nvSpPr>
      <dsp:spPr>
        <a:xfrm>
          <a:off x="1636281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数据监控</a:t>
          </a:r>
        </a:p>
      </dsp:txBody>
      <dsp:txXfrm>
        <a:off x="1655501" y="841730"/>
        <a:ext cx="1055256" cy="617778"/>
      </dsp:txXfrm>
    </dsp:sp>
    <dsp:sp modelId="{6AC562EA-A985-4EA3-B12E-A387C42ACADB}">
      <dsp:nvSpPr>
        <dsp:cNvPr id="0" name=""/>
        <dsp:cNvSpPr/>
      </dsp:nvSpPr>
      <dsp:spPr>
        <a:xfrm>
          <a:off x="1864038" y="116116"/>
          <a:ext cx="1445599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024ADB-B440-40A8-B570-D826EC258CAF}">
      <dsp:nvSpPr>
        <dsp:cNvPr id="0" name=""/>
        <dsp:cNvSpPr/>
      </dsp:nvSpPr>
      <dsp:spPr>
        <a:xfrm>
          <a:off x="1636281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报表生成</a:t>
          </a:r>
        </a:p>
      </dsp:txBody>
      <dsp:txXfrm>
        <a:off x="1655501" y="21458"/>
        <a:ext cx="1055256" cy="617778"/>
      </dsp:txXfrm>
    </dsp:sp>
    <dsp:sp modelId="{BE3AE06F-019A-4B9F-A21C-4E98634BBB66}">
      <dsp:nvSpPr>
        <dsp:cNvPr id="0" name=""/>
        <dsp:cNvSpPr/>
      </dsp:nvSpPr>
      <dsp:spPr>
        <a:xfrm rot="5400000">
          <a:off x="2908519" y="526253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E2E94-64DF-4431-A7F5-0022563F045C}">
      <dsp:nvSpPr>
        <dsp:cNvPr id="0" name=""/>
        <dsp:cNvSpPr/>
      </dsp:nvSpPr>
      <dsp:spPr>
        <a:xfrm>
          <a:off x="3090898" y="2238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报表审核</a:t>
          </a:r>
        </a:p>
      </dsp:txBody>
      <dsp:txXfrm>
        <a:off x="3110118" y="21458"/>
        <a:ext cx="1055256" cy="617778"/>
      </dsp:txXfrm>
    </dsp:sp>
    <dsp:sp modelId="{BB882952-0427-4E38-AEB4-002BA8C82E6A}">
      <dsp:nvSpPr>
        <dsp:cNvPr id="0" name=""/>
        <dsp:cNvSpPr/>
      </dsp:nvSpPr>
      <dsp:spPr>
        <a:xfrm rot="5400000">
          <a:off x="2908519" y="1346525"/>
          <a:ext cx="811255" cy="984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EA4ECD-D2AC-494E-B025-7687B8ED5ADE}">
      <dsp:nvSpPr>
        <dsp:cNvPr id="0" name=""/>
        <dsp:cNvSpPr/>
      </dsp:nvSpPr>
      <dsp:spPr>
        <a:xfrm>
          <a:off x="3090898" y="822510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报表发送</a:t>
          </a:r>
        </a:p>
      </dsp:txBody>
      <dsp:txXfrm>
        <a:off x="3110118" y="841730"/>
        <a:ext cx="1055256" cy="617778"/>
      </dsp:txXfrm>
    </dsp:sp>
    <dsp:sp modelId="{CCE05787-C382-4C87-8B0B-E1EB9C5709F7}">
      <dsp:nvSpPr>
        <dsp:cNvPr id="0" name=""/>
        <dsp:cNvSpPr/>
      </dsp:nvSpPr>
      <dsp:spPr>
        <a:xfrm>
          <a:off x="3090898" y="1642783"/>
          <a:ext cx="1093696" cy="656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数据挖掘</a:t>
          </a:r>
        </a:p>
      </dsp:txBody>
      <dsp:txXfrm>
        <a:off x="3110118" y="1662003"/>
        <a:ext cx="1055256" cy="617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80E982-69BF-4C40-A870-67403E3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20</Pages>
  <Words>1869</Words>
  <Characters>10655</Characters>
  <Application>Microsoft Office Word</Application>
  <DocSecurity>0</DocSecurity>
  <Lines>88</Lines>
  <Paragraphs>24</Paragraphs>
  <ScaleCrop>false</ScaleCrop>
  <Company>SZZT</Company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Wenwei Zhong</dc:creator>
  <cp:lastModifiedBy>wenwei</cp:lastModifiedBy>
  <cp:revision>63</cp:revision>
  <cp:lastPrinted>2019-01-06T02:53:00Z</cp:lastPrinted>
  <dcterms:created xsi:type="dcterms:W3CDTF">2019-01-17T02:16:00Z</dcterms:created>
  <dcterms:modified xsi:type="dcterms:W3CDTF">2019-01-22T00:47:00Z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